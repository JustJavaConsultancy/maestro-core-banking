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50F2" w14:textId="77777777" w:rsidR="00B35FFA" w:rsidRPr="000A0E16" w:rsidRDefault="00DC4CE5">
      <w:pPr>
        <w:rPr>
          <w:rFonts w:ascii="Arial Narrow" w:hAnsi="Arial Narrow"/>
          <w:sz w:val="24"/>
          <w:szCs w:val="24"/>
          <w:rPrChange w:id="0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 w:val="24"/>
          <w:szCs w:val="24"/>
          <w:rPrChange w:id="1" w:author="Ademola Igbalajobi" w:date="2021-01-30T18:15:00Z">
            <w:rPr>
              <w:sz w:val="32"/>
              <w:szCs w:val="32"/>
            </w:rPr>
          </w:rPrChange>
        </w:rPr>
        <w:t xml:space="preserve">Main </w:t>
      </w:r>
      <w:r w:rsidR="00920002" w:rsidRPr="000A0E16">
        <w:rPr>
          <w:rFonts w:ascii="Arial Narrow" w:hAnsi="Arial Narrow"/>
          <w:sz w:val="24"/>
          <w:szCs w:val="24"/>
          <w:rPrChange w:id="2" w:author="Ademola Igbalajobi" w:date="2021-01-30T18:15:00Z">
            <w:rPr>
              <w:sz w:val="32"/>
              <w:szCs w:val="32"/>
            </w:rPr>
          </w:rPrChange>
        </w:rPr>
        <w:t>M</w:t>
      </w:r>
      <w:r w:rsidRPr="000A0E16">
        <w:rPr>
          <w:rFonts w:ascii="Arial Narrow" w:hAnsi="Arial Narrow"/>
          <w:sz w:val="24"/>
          <w:szCs w:val="24"/>
          <w:rPrChange w:id="3" w:author="Ademola Igbalajobi" w:date="2021-01-30T18:15:00Z">
            <w:rPr>
              <w:sz w:val="32"/>
              <w:szCs w:val="32"/>
            </w:rPr>
          </w:rPrChange>
        </w:rPr>
        <w:t>enu</w:t>
      </w:r>
    </w:p>
    <w:p w14:paraId="24B22284" w14:textId="77777777" w:rsidR="00DC4CE5" w:rsidRPr="000A0E16" w:rsidRDefault="00AE70A8" w:rsidP="00AE70A8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4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Cs w:val="24"/>
          <w:rPrChange w:id="5" w:author="Ademola Igbalajobi" w:date="2021-01-30T18:15:00Z">
            <w:rPr>
              <w:sz w:val="32"/>
              <w:szCs w:val="32"/>
            </w:rPr>
          </w:rPrChange>
        </w:rPr>
        <w:t>Airtime/Data</w:t>
      </w:r>
    </w:p>
    <w:p w14:paraId="60E2EA2F" w14:textId="486DAFAF" w:rsidR="00AE70A8" w:rsidRPr="000A0E16" w:rsidRDefault="00AE70A8" w:rsidP="00AE70A8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6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Cs w:val="24"/>
          <w:rPrChange w:id="7" w:author="Ademola Igbalajobi" w:date="2021-01-30T18:15:00Z">
            <w:rPr>
              <w:sz w:val="32"/>
              <w:szCs w:val="32"/>
            </w:rPr>
          </w:rPrChange>
        </w:rPr>
        <w:t xml:space="preserve">Send Money to </w:t>
      </w:r>
      <w:ins w:id="8" w:author="Ademola Igbalajobi" w:date="2021-01-29T10:09:00Z">
        <w:r w:rsidR="002C42EE" w:rsidRPr="000A0E16">
          <w:rPr>
            <w:rFonts w:ascii="Arial Narrow" w:hAnsi="Arial Narrow"/>
            <w:szCs w:val="24"/>
            <w:rPrChange w:id="9" w:author="Ademola Igbalajobi" w:date="2021-01-30T18:15:00Z">
              <w:rPr>
                <w:sz w:val="32"/>
                <w:szCs w:val="32"/>
              </w:rPr>
            </w:rPrChange>
          </w:rPr>
          <w:t xml:space="preserve">Remita </w:t>
        </w:r>
      </w:ins>
      <w:r w:rsidRPr="000A0E16">
        <w:rPr>
          <w:rFonts w:ascii="Arial Narrow" w:hAnsi="Arial Narrow"/>
          <w:szCs w:val="24"/>
          <w:rPrChange w:id="10" w:author="Ademola Igbalajobi" w:date="2021-01-30T18:15:00Z">
            <w:rPr>
              <w:sz w:val="32"/>
              <w:szCs w:val="32"/>
            </w:rPr>
          </w:rPrChange>
        </w:rPr>
        <w:t>Wallet</w:t>
      </w:r>
    </w:p>
    <w:p w14:paraId="7C3EEACE" w14:textId="41DA1C8F" w:rsidR="00AE70A8" w:rsidRPr="000A0E16" w:rsidRDefault="00AE70A8" w:rsidP="00AE70A8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11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Cs w:val="24"/>
          <w:rPrChange w:id="12" w:author="Ademola Igbalajobi" w:date="2021-01-30T18:15:00Z">
            <w:rPr>
              <w:sz w:val="32"/>
              <w:szCs w:val="32"/>
            </w:rPr>
          </w:rPrChange>
        </w:rPr>
        <w:t>Send Money to Bank</w:t>
      </w:r>
      <w:ins w:id="13" w:author="Ademola Igbalajobi" w:date="2021-01-29T10:09:00Z">
        <w:r w:rsidR="002C42EE" w:rsidRPr="000A0E16">
          <w:rPr>
            <w:rFonts w:ascii="Arial Narrow" w:hAnsi="Arial Narrow"/>
            <w:szCs w:val="24"/>
            <w:rPrChange w:id="14" w:author="Ademola Igbalajobi" w:date="2021-01-30T18:15:00Z">
              <w:rPr>
                <w:sz w:val="32"/>
                <w:szCs w:val="32"/>
              </w:rPr>
            </w:rPrChange>
          </w:rPr>
          <w:t xml:space="preserve"> Account</w:t>
        </w:r>
      </w:ins>
    </w:p>
    <w:p w14:paraId="14C2E9F5" w14:textId="77777777" w:rsidR="00920002" w:rsidRPr="000A0E16" w:rsidRDefault="00920002" w:rsidP="00920002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15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Cs w:val="24"/>
          <w:rPrChange w:id="16" w:author="Ademola Igbalajobi" w:date="2021-01-30T18:15:00Z">
            <w:rPr>
              <w:sz w:val="32"/>
              <w:szCs w:val="32"/>
            </w:rPr>
          </w:rPrChange>
        </w:rPr>
        <w:t>Pay RRR</w:t>
      </w:r>
    </w:p>
    <w:p w14:paraId="14961F11" w14:textId="77777777" w:rsidR="00920002" w:rsidRPr="000A0E16" w:rsidRDefault="00920002" w:rsidP="00920002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17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Cs w:val="24"/>
          <w:rPrChange w:id="18" w:author="Ademola Igbalajobi" w:date="2021-01-30T18:15:00Z">
            <w:rPr>
              <w:sz w:val="32"/>
              <w:szCs w:val="32"/>
            </w:rPr>
          </w:rPrChange>
        </w:rPr>
        <w:t>Bills Payment</w:t>
      </w:r>
    </w:p>
    <w:p w14:paraId="5E329874" w14:textId="77777777" w:rsidR="00DC4CE5" w:rsidRPr="000A0E16" w:rsidRDefault="00920002" w:rsidP="00920002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19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Cs w:val="24"/>
          <w:rPrChange w:id="20" w:author="Ademola Igbalajobi" w:date="2021-01-30T18:15:00Z">
            <w:rPr>
              <w:sz w:val="32"/>
              <w:szCs w:val="32"/>
            </w:rPr>
          </w:rPrChange>
        </w:rPr>
        <w:t>Cash Out</w:t>
      </w:r>
    </w:p>
    <w:p w14:paraId="560F8CB4" w14:textId="2EFF57A2" w:rsidR="00DC4CE5" w:rsidRPr="000A0E16" w:rsidDel="0020138E" w:rsidRDefault="00AE70A8">
      <w:pPr>
        <w:pStyle w:val="NoSpacing"/>
        <w:numPr>
          <w:ilvl w:val="0"/>
          <w:numId w:val="1"/>
        </w:numPr>
        <w:rPr>
          <w:del w:id="21" w:author="Ademola Igbalajobi" w:date="2021-01-29T18:39:00Z"/>
          <w:rFonts w:ascii="Arial Narrow" w:hAnsi="Arial Narrow"/>
          <w:szCs w:val="24"/>
          <w:rPrChange w:id="22" w:author="Ademola Igbalajobi" w:date="2021-01-30T18:15:00Z">
            <w:rPr>
              <w:del w:id="23" w:author="Ademola Igbalajobi" w:date="2021-01-29T18:39:00Z"/>
              <w:sz w:val="32"/>
              <w:szCs w:val="32"/>
            </w:rPr>
          </w:rPrChange>
        </w:rPr>
      </w:pPr>
      <w:del w:id="24" w:author="Ademola Igbalajobi" w:date="2021-01-29T18:39:00Z">
        <w:r w:rsidRPr="000A0E16" w:rsidDel="0020138E">
          <w:rPr>
            <w:rFonts w:ascii="Arial Narrow" w:hAnsi="Arial Narrow"/>
            <w:szCs w:val="24"/>
            <w:rPrChange w:id="25" w:author="Ademola Igbalajobi" w:date="2021-01-30T18:15:00Z">
              <w:rPr>
                <w:sz w:val="32"/>
                <w:szCs w:val="32"/>
              </w:rPr>
            </w:rPrChange>
          </w:rPr>
          <w:delText>Fund Wallet</w:delText>
        </w:r>
      </w:del>
    </w:p>
    <w:p w14:paraId="2D95CB2E" w14:textId="77777777" w:rsidR="00DC4CE5" w:rsidRPr="000A0E16" w:rsidRDefault="00DC4CE5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26" w:author="Ademola Igbalajobi" w:date="2021-01-30T18:15:00Z">
            <w:rPr>
              <w:sz w:val="32"/>
              <w:szCs w:val="32"/>
            </w:rPr>
          </w:rPrChange>
        </w:rPr>
      </w:pPr>
      <w:r w:rsidRPr="000A0E16">
        <w:rPr>
          <w:rFonts w:ascii="Arial Narrow" w:hAnsi="Arial Narrow"/>
          <w:szCs w:val="24"/>
          <w:rPrChange w:id="27" w:author="Ademola Igbalajobi" w:date="2021-01-30T18:15:00Z">
            <w:rPr>
              <w:sz w:val="32"/>
              <w:szCs w:val="32"/>
            </w:rPr>
          </w:rPrChange>
        </w:rPr>
        <w:t>Request Money</w:t>
      </w:r>
    </w:p>
    <w:p w14:paraId="1CFD78D4" w14:textId="77777777" w:rsidR="001C1600" w:rsidRPr="000A0E16" w:rsidRDefault="001C1600" w:rsidP="00AE70A8">
      <w:pPr>
        <w:pStyle w:val="NoSpacing"/>
        <w:numPr>
          <w:ilvl w:val="0"/>
          <w:numId w:val="1"/>
        </w:numPr>
        <w:rPr>
          <w:ins w:id="28" w:author="Ademola Igbalajobi" w:date="2021-01-29T10:44:00Z"/>
          <w:rFonts w:ascii="Arial Narrow" w:hAnsi="Arial Narrow"/>
          <w:szCs w:val="24"/>
          <w:rPrChange w:id="29" w:author="Ademola Igbalajobi" w:date="2021-01-30T18:15:00Z">
            <w:rPr>
              <w:ins w:id="30" w:author="Ademola Igbalajobi" w:date="2021-01-29T10:44:00Z"/>
              <w:sz w:val="32"/>
              <w:szCs w:val="32"/>
            </w:rPr>
          </w:rPrChange>
        </w:rPr>
      </w:pPr>
      <w:ins w:id="31" w:author="Ademola Igbalajobi" w:date="2021-01-29T10:44:00Z">
        <w:r w:rsidRPr="000A0E16">
          <w:rPr>
            <w:rFonts w:ascii="Arial Narrow" w:hAnsi="Arial Narrow"/>
            <w:szCs w:val="24"/>
            <w:rPrChange w:id="32" w:author="Ademola Igbalajobi" w:date="2021-01-30T18:15:00Z">
              <w:rPr>
                <w:sz w:val="32"/>
                <w:szCs w:val="32"/>
              </w:rPr>
            </w:rPrChange>
          </w:rPr>
          <w:t>Check Balance</w:t>
        </w:r>
      </w:ins>
    </w:p>
    <w:p w14:paraId="4ADF7AD2" w14:textId="77777777" w:rsidR="0020138E" w:rsidRPr="000A0E16" w:rsidRDefault="0020138E" w:rsidP="0020138E">
      <w:pPr>
        <w:pStyle w:val="NoSpacing"/>
        <w:numPr>
          <w:ilvl w:val="0"/>
          <w:numId w:val="1"/>
        </w:numPr>
        <w:rPr>
          <w:rFonts w:ascii="Arial Narrow" w:hAnsi="Arial Narrow"/>
          <w:szCs w:val="24"/>
          <w:rPrChange w:id="33" w:author="Ademola Igbalajobi" w:date="2021-01-30T18:15:00Z">
            <w:rPr>
              <w:sz w:val="32"/>
              <w:szCs w:val="32"/>
            </w:rPr>
          </w:rPrChange>
        </w:rPr>
      </w:pPr>
      <w:moveToRangeStart w:id="34" w:author="Ademola Igbalajobi" w:date="2021-01-29T18:39:00Z" w:name="move62838012"/>
      <w:moveTo w:id="35" w:author="Ademola Igbalajobi" w:date="2021-01-29T18:39:00Z">
        <w:r w:rsidRPr="000A0E16">
          <w:rPr>
            <w:rFonts w:ascii="Arial Narrow" w:hAnsi="Arial Narrow"/>
            <w:szCs w:val="24"/>
            <w:rPrChange w:id="36" w:author="Ademola Igbalajobi" w:date="2021-01-30T18:15:00Z">
              <w:rPr>
                <w:sz w:val="32"/>
                <w:szCs w:val="32"/>
              </w:rPr>
            </w:rPrChange>
          </w:rPr>
          <w:t>Share Receipt</w:t>
        </w:r>
      </w:moveTo>
    </w:p>
    <w:moveToRangeEnd w:id="34"/>
    <w:p w14:paraId="6AF5B2DE" w14:textId="77777777" w:rsidR="008F0FEB" w:rsidRPr="000A0E16" w:rsidRDefault="008F0FEB" w:rsidP="00AE70A8">
      <w:pPr>
        <w:pStyle w:val="NoSpacing"/>
        <w:numPr>
          <w:ilvl w:val="0"/>
          <w:numId w:val="1"/>
        </w:numPr>
        <w:rPr>
          <w:ins w:id="37" w:author="Ademola Igbalajobi" w:date="2021-01-29T13:43:00Z"/>
          <w:rFonts w:ascii="Arial Narrow" w:hAnsi="Arial Narrow"/>
          <w:szCs w:val="24"/>
          <w:rPrChange w:id="38" w:author="Ademola Igbalajobi" w:date="2021-01-30T18:15:00Z">
            <w:rPr>
              <w:ins w:id="39" w:author="Ademola Igbalajobi" w:date="2021-01-29T13:43:00Z"/>
              <w:sz w:val="32"/>
              <w:szCs w:val="32"/>
            </w:rPr>
          </w:rPrChange>
        </w:rPr>
      </w:pPr>
      <w:ins w:id="40" w:author="Ademola Igbalajobi" w:date="2021-01-29T13:43:00Z">
        <w:r w:rsidRPr="000A0E16">
          <w:rPr>
            <w:rFonts w:ascii="Arial Narrow" w:hAnsi="Arial Narrow"/>
            <w:szCs w:val="24"/>
            <w:rPrChange w:id="41" w:author="Ademola Igbalajobi" w:date="2021-01-30T18:15:00Z">
              <w:rPr>
                <w:sz w:val="32"/>
                <w:szCs w:val="32"/>
              </w:rPr>
            </w:rPrChange>
          </w:rPr>
          <w:t>Settings</w:t>
        </w:r>
      </w:ins>
    </w:p>
    <w:p w14:paraId="1B3C80FC" w14:textId="7B2CFEBD" w:rsidR="008F0FEB" w:rsidRPr="000A0E16" w:rsidRDefault="008F0FEB" w:rsidP="00AE70A8">
      <w:pPr>
        <w:pStyle w:val="NoSpacing"/>
        <w:numPr>
          <w:ilvl w:val="0"/>
          <w:numId w:val="1"/>
        </w:numPr>
        <w:rPr>
          <w:ins w:id="42" w:author="Ademola Igbalajobi" w:date="2021-01-29T13:44:00Z"/>
          <w:rFonts w:ascii="Arial Narrow" w:hAnsi="Arial Narrow"/>
          <w:szCs w:val="24"/>
          <w:rPrChange w:id="43" w:author="Ademola Igbalajobi" w:date="2021-01-30T18:15:00Z">
            <w:rPr>
              <w:ins w:id="44" w:author="Ademola Igbalajobi" w:date="2021-01-29T13:44:00Z"/>
              <w:sz w:val="32"/>
              <w:szCs w:val="32"/>
            </w:rPr>
          </w:rPrChange>
        </w:rPr>
      </w:pPr>
      <w:ins w:id="45" w:author="Ademola Igbalajobi" w:date="2021-01-29T13:43:00Z">
        <w:r w:rsidRPr="000A0E16">
          <w:rPr>
            <w:rFonts w:ascii="Arial Narrow" w:hAnsi="Arial Narrow"/>
            <w:szCs w:val="24"/>
            <w:rPrChange w:id="46" w:author="Ademola Igbalajobi" w:date="2021-01-30T18:15:00Z">
              <w:rPr>
                <w:sz w:val="32"/>
                <w:szCs w:val="32"/>
              </w:rPr>
            </w:rPrChange>
          </w:rPr>
          <w:t>Other Services</w:t>
        </w:r>
      </w:ins>
    </w:p>
    <w:p w14:paraId="08359C8A" w14:textId="77777777" w:rsidR="008F0FEB" w:rsidRPr="000A0E16" w:rsidRDefault="008F0FEB">
      <w:pPr>
        <w:pStyle w:val="NoSpacing"/>
        <w:ind w:left="720"/>
        <w:rPr>
          <w:ins w:id="47" w:author="Ademola Igbalajobi" w:date="2021-01-29T13:43:00Z"/>
          <w:rFonts w:ascii="Arial Narrow" w:hAnsi="Arial Narrow"/>
          <w:szCs w:val="24"/>
          <w:rPrChange w:id="48" w:author="Ademola Igbalajobi" w:date="2021-01-30T18:15:00Z">
            <w:rPr>
              <w:ins w:id="49" w:author="Ademola Igbalajobi" w:date="2021-01-29T13:43:00Z"/>
              <w:sz w:val="32"/>
              <w:szCs w:val="32"/>
            </w:rPr>
          </w:rPrChange>
        </w:rPr>
        <w:pPrChange w:id="50" w:author="Ademola Igbalajobi" w:date="2021-01-29T13:44:00Z">
          <w:pPr>
            <w:pStyle w:val="NoSpacing"/>
            <w:numPr>
              <w:numId w:val="1"/>
            </w:numPr>
            <w:ind w:left="720" w:hanging="360"/>
          </w:pPr>
        </w:pPrChange>
      </w:pPr>
    </w:p>
    <w:p w14:paraId="413AB81A" w14:textId="77777777" w:rsidR="008F0FEB" w:rsidRPr="000A0E16" w:rsidRDefault="008F0FEB" w:rsidP="008F0FEB">
      <w:pPr>
        <w:pStyle w:val="NoSpacing"/>
        <w:numPr>
          <w:ilvl w:val="0"/>
          <w:numId w:val="35"/>
        </w:numPr>
        <w:rPr>
          <w:ins w:id="51" w:author="Ademola Igbalajobi" w:date="2021-01-29T13:44:00Z"/>
          <w:rFonts w:ascii="Arial Narrow" w:hAnsi="Arial Narrow"/>
          <w:szCs w:val="24"/>
          <w:rPrChange w:id="52" w:author="Ademola Igbalajobi" w:date="2021-01-30T18:15:00Z">
            <w:rPr>
              <w:ins w:id="53" w:author="Ademola Igbalajobi" w:date="2021-01-29T13:44:00Z"/>
              <w:sz w:val="32"/>
              <w:szCs w:val="32"/>
            </w:rPr>
          </w:rPrChange>
        </w:rPr>
      </w:pPr>
      <w:ins w:id="54" w:author="Ademola Igbalajobi" w:date="2021-01-29T13:44:00Z">
        <w:r w:rsidRPr="000A0E16">
          <w:rPr>
            <w:rFonts w:ascii="Arial Narrow" w:hAnsi="Arial Narrow"/>
            <w:szCs w:val="24"/>
            <w:rPrChange w:id="55" w:author="Ademola Igbalajobi" w:date="2021-01-30T18:15:00Z">
              <w:rPr>
                <w:sz w:val="32"/>
                <w:szCs w:val="32"/>
              </w:rPr>
            </w:rPrChange>
          </w:rPr>
          <w:t>Take A Loan</w:t>
        </w:r>
      </w:ins>
    </w:p>
    <w:p w14:paraId="25F66141" w14:textId="77777777" w:rsidR="008F0FEB" w:rsidRPr="000A0E16" w:rsidRDefault="008F0FEB" w:rsidP="008F0FEB">
      <w:pPr>
        <w:pStyle w:val="NoSpacing"/>
        <w:numPr>
          <w:ilvl w:val="0"/>
          <w:numId w:val="35"/>
        </w:numPr>
        <w:rPr>
          <w:ins w:id="56" w:author="Ademola Igbalajobi" w:date="2021-01-29T13:44:00Z"/>
          <w:rFonts w:ascii="Arial Narrow" w:hAnsi="Arial Narrow"/>
          <w:szCs w:val="24"/>
          <w:rPrChange w:id="57" w:author="Ademola Igbalajobi" w:date="2021-01-30T18:15:00Z">
            <w:rPr>
              <w:ins w:id="58" w:author="Ademola Igbalajobi" w:date="2021-01-29T13:44:00Z"/>
              <w:sz w:val="32"/>
              <w:szCs w:val="32"/>
            </w:rPr>
          </w:rPrChange>
        </w:rPr>
      </w:pPr>
      <w:ins w:id="59" w:author="Ademola Igbalajobi" w:date="2021-01-29T13:44:00Z">
        <w:r w:rsidRPr="000A0E16">
          <w:rPr>
            <w:rFonts w:ascii="Arial Narrow" w:hAnsi="Arial Narrow"/>
            <w:szCs w:val="24"/>
            <w:rPrChange w:id="60" w:author="Ademola Igbalajobi" w:date="2021-01-30T18:15:00Z">
              <w:rPr>
                <w:sz w:val="32"/>
                <w:szCs w:val="32"/>
              </w:rPr>
            </w:rPrChange>
          </w:rPr>
          <w:t>Investment</w:t>
        </w:r>
      </w:ins>
    </w:p>
    <w:p w14:paraId="2B6FBD38" w14:textId="6D77BF64" w:rsidR="008F0FEB" w:rsidRPr="000A0E16" w:rsidRDefault="008F0FEB" w:rsidP="008F0FEB">
      <w:pPr>
        <w:pStyle w:val="NoSpacing"/>
        <w:numPr>
          <w:ilvl w:val="0"/>
          <w:numId w:val="35"/>
        </w:numPr>
        <w:rPr>
          <w:ins w:id="61" w:author="Ademola Igbalajobi" w:date="2021-01-29T13:44:00Z"/>
          <w:rFonts w:ascii="Arial Narrow" w:hAnsi="Arial Narrow"/>
          <w:szCs w:val="24"/>
          <w:rPrChange w:id="62" w:author="Ademola Igbalajobi" w:date="2021-01-30T18:15:00Z">
            <w:rPr>
              <w:ins w:id="63" w:author="Ademola Igbalajobi" w:date="2021-01-29T13:44:00Z"/>
              <w:sz w:val="32"/>
              <w:szCs w:val="32"/>
            </w:rPr>
          </w:rPrChange>
        </w:rPr>
      </w:pPr>
      <w:ins w:id="64" w:author="Ademola Igbalajobi" w:date="2021-01-29T13:44:00Z">
        <w:r w:rsidRPr="000A0E16">
          <w:rPr>
            <w:rFonts w:ascii="Arial Narrow" w:hAnsi="Arial Narrow"/>
            <w:szCs w:val="24"/>
            <w:rPrChange w:id="65" w:author="Ademola Igbalajobi" w:date="2021-01-30T18:15:00Z">
              <w:rPr>
                <w:sz w:val="32"/>
                <w:szCs w:val="32"/>
              </w:rPr>
            </w:rPrChange>
          </w:rPr>
          <w:t>Set up Standing Order</w:t>
        </w:r>
      </w:ins>
    </w:p>
    <w:p w14:paraId="66A06BDD" w14:textId="679B4629" w:rsidR="00DC4CE5" w:rsidRPr="003155BC" w:rsidDel="0020138E" w:rsidRDefault="00DC4CE5">
      <w:pPr>
        <w:pStyle w:val="NoSpacing"/>
        <w:numPr>
          <w:ilvl w:val="0"/>
          <w:numId w:val="35"/>
        </w:numPr>
        <w:rPr>
          <w:sz w:val="32"/>
          <w:szCs w:val="32"/>
        </w:rPr>
        <w:pPrChange w:id="66" w:author="Ademola Igbalajobi" w:date="2021-01-29T13:44:00Z">
          <w:pPr>
            <w:pStyle w:val="NoSpacing"/>
            <w:numPr>
              <w:numId w:val="1"/>
            </w:numPr>
            <w:ind w:left="720" w:hanging="360"/>
          </w:pPr>
        </w:pPrChange>
      </w:pPr>
      <w:moveFromRangeStart w:id="67" w:author="Ademola Igbalajobi" w:date="2021-01-29T18:39:00Z" w:name="move62838012"/>
      <w:moveFrom w:id="68" w:author="Ademola Igbalajobi" w:date="2021-01-29T18:39:00Z">
        <w:r w:rsidRPr="003155BC" w:rsidDel="0020138E">
          <w:rPr>
            <w:sz w:val="32"/>
            <w:szCs w:val="32"/>
          </w:rPr>
          <w:t>Share Receipt</w:t>
        </w:r>
      </w:moveFrom>
    </w:p>
    <w:moveFromRangeEnd w:id="67"/>
    <w:p w14:paraId="3356FA6B" w14:textId="5F9E39E1" w:rsidR="00DC4CE5" w:rsidRPr="003155BC" w:rsidDel="008F0FEB" w:rsidRDefault="00DC4CE5">
      <w:pPr>
        <w:pStyle w:val="NoSpacing"/>
        <w:numPr>
          <w:ilvl w:val="0"/>
          <w:numId w:val="35"/>
        </w:numPr>
        <w:rPr>
          <w:del w:id="69" w:author="Ademola Igbalajobi" w:date="2021-01-29T13:45:00Z"/>
          <w:sz w:val="32"/>
          <w:szCs w:val="32"/>
        </w:rPr>
        <w:pPrChange w:id="70" w:author="Ademola Igbalajobi" w:date="2021-01-29T13:44:00Z">
          <w:pPr>
            <w:pStyle w:val="NoSpacing"/>
            <w:numPr>
              <w:numId w:val="1"/>
            </w:numPr>
            <w:ind w:left="720" w:hanging="360"/>
          </w:pPr>
        </w:pPrChange>
      </w:pPr>
      <w:del w:id="71" w:author="Ademola Igbalajobi" w:date="2021-01-29T13:45:00Z">
        <w:r w:rsidRPr="003155BC" w:rsidDel="008F0FEB">
          <w:rPr>
            <w:sz w:val="32"/>
            <w:szCs w:val="32"/>
          </w:rPr>
          <w:delText>Settings</w:delText>
        </w:r>
      </w:del>
    </w:p>
    <w:p w14:paraId="2AD19B63" w14:textId="77777777" w:rsidR="00366B3F" w:rsidRPr="003155BC" w:rsidRDefault="00366B3F" w:rsidP="00366B3F">
      <w:pPr>
        <w:pStyle w:val="NoSpacing"/>
        <w:rPr>
          <w:sz w:val="32"/>
          <w:szCs w:val="32"/>
        </w:rPr>
      </w:pPr>
    </w:p>
    <w:p w14:paraId="4642E780" w14:textId="77777777" w:rsidR="00366B3F" w:rsidRPr="003155BC" w:rsidRDefault="00366B3F" w:rsidP="00366B3F">
      <w:pPr>
        <w:pStyle w:val="NoSpacing"/>
        <w:rPr>
          <w:sz w:val="32"/>
          <w:szCs w:val="32"/>
        </w:rPr>
      </w:pPr>
    </w:p>
    <w:p w14:paraId="0FB7FEBB" w14:textId="77777777" w:rsidR="00366B3F" w:rsidRDefault="00366B3F" w:rsidP="00366B3F">
      <w:pPr>
        <w:pStyle w:val="NoSpacing"/>
        <w:rPr>
          <w:sz w:val="32"/>
          <w:szCs w:val="32"/>
        </w:rPr>
      </w:pPr>
    </w:p>
    <w:p w14:paraId="20B40E9F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36A1B690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74E5931E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2649D9D0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7A35DA66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7F087316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023412E6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22C5B76E" w14:textId="77777777" w:rsidR="003155BC" w:rsidRDefault="003155BC" w:rsidP="00366B3F">
      <w:pPr>
        <w:pStyle w:val="NoSpacing"/>
        <w:rPr>
          <w:sz w:val="32"/>
          <w:szCs w:val="32"/>
        </w:rPr>
      </w:pPr>
    </w:p>
    <w:p w14:paraId="161AC172" w14:textId="77777777" w:rsidR="003155BC" w:rsidRPr="003155BC" w:rsidRDefault="003155BC" w:rsidP="00366B3F">
      <w:pPr>
        <w:pStyle w:val="NoSpacing"/>
        <w:rPr>
          <w:sz w:val="32"/>
          <w:szCs w:val="32"/>
        </w:rPr>
      </w:pPr>
    </w:p>
    <w:p w14:paraId="1B7BEBA9" w14:textId="77777777" w:rsidR="00366B3F" w:rsidRPr="003155BC" w:rsidRDefault="00366B3F" w:rsidP="00366B3F">
      <w:pPr>
        <w:pStyle w:val="NoSpacing"/>
        <w:rPr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13074" w:type="dxa"/>
        <w:tblLayout w:type="fixed"/>
        <w:tblLook w:val="04A0" w:firstRow="1" w:lastRow="0" w:firstColumn="1" w:lastColumn="0" w:noHBand="0" w:noVBand="1"/>
        <w:tblPrChange w:id="72" w:author="Ademola Igbalajobi" w:date="2021-01-30T20:5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55"/>
        <w:gridCol w:w="2147"/>
        <w:gridCol w:w="2657"/>
        <w:gridCol w:w="1461"/>
        <w:gridCol w:w="1323"/>
        <w:gridCol w:w="1070"/>
        <w:gridCol w:w="11"/>
        <w:gridCol w:w="3139"/>
        <w:gridCol w:w="11"/>
        <w:tblGridChange w:id="73">
          <w:tblGrid>
            <w:gridCol w:w="1151"/>
            <w:gridCol w:w="104"/>
            <w:gridCol w:w="2147"/>
            <w:gridCol w:w="2657"/>
            <w:gridCol w:w="1068"/>
            <w:gridCol w:w="1069"/>
            <w:gridCol w:w="1069"/>
            <w:gridCol w:w="3150"/>
          </w:tblGrid>
        </w:tblGridChange>
      </w:tblGrid>
      <w:tr w:rsidR="00366B3F" w:rsidRPr="00E00CFF" w:rsidDel="00436A9A" w14:paraId="310027E3" w14:textId="6CA739F6" w:rsidTr="00DC1E57">
        <w:trPr>
          <w:tblHeader/>
          <w:del w:id="74" w:author="Ademola Igbalajobi" w:date="2021-01-30T18:17:00Z"/>
          <w:trPrChange w:id="75" w:author="Ademola Igbalajobi" w:date="2021-01-30T20:56:00Z">
            <w:trPr>
              <w:tblHeader/>
            </w:trPr>
          </w:trPrChange>
        </w:trPr>
        <w:tc>
          <w:tcPr>
            <w:tcW w:w="1255" w:type="dxa"/>
            <w:tcPrChange w:id="76" w:author="Ademola Igbalajobi" w:date="2021-01-30T20:56:00Z">
              <w:tcPr>
                <w:tcW w:w="1151" w:type="dxa"/>
              </w:tcPr>
            </w:tcPrChange>
          </w:tcPr>
          <w:p w14:paraId="7C0C838A" w14:textId="2C5B631D" w:rsidR="00366B3F" w:rsidRPr="00E00CFF" w:rsidDel="00436A9A" w:rsidRDefault="00366B3F">
            <w:pPr>
              <w:pStyle w:val="NoSpacing"/>
              <w:jc w:val="center"/>
              <w:rPr>
                <w:del w:id="77" w:author="Ademola Igbalajobi" w:date="2021-01-30T18:17:00Z"/>
                <w:rFonts w:ascii="Arial Narrow" w:hAnsi="Arial Narrow"/>
                <w:b/>
                <w:sz w:val="20"/>
                <w:szCs w:val="20"/>
                <w:rPrChange w:id="78" w:author="Ademola Igbalajobi" w:date="2021-01-30T18:14:00Z">
                  <w:rPr>
                    <w:del w:id="79" w:author="Ademola Igbalajobi" w:date="2021-01-30T18:17:00Z"/>
                    <w:rFonts w:ascii="Arial Narrow" w:hAnsi="Arial Narrow"/>
                    <w:b/>
                    <w:szCs w:val="24"/>
                  </w:rPr>
                </w:rPrChange>
              </w:rPr>
              <w:pPrChange w:id="80" w:author="Ademola Igbalajobi" w:date="2021-01-29T18:44:00Z">
                <w:pPr>
                  <w:pStyle w:val="NoSpacing"/>
                </w:pPr>
              </w:pPrChange>
            </w:pPr>
          </w:p>
        </w:tc>
        <w:tc>
          <w:tcPr>
            <w:tcW w:w="2147" w:type="dxa"/>
            <w:tcPrChange w:id="81" w:author="Ademola Igbalajobi" w:date="2021-01-30T20:56:00Z">
              <w:tcPr>
                <w:tcW w:w="2251" w:type="dxa"/>
                <w:gridSpan w:val="2"/>
              </w:tcPr>
            </w:tcPrChange>
          </w:tcPr>
          <w:p w14:paraId="071F3A79" w14:textId="23F4D833" w:rsidR="00366B3F" w:rsidRPr="00E00CFF" w:rsidDel="00436A9A" w:rsidRDefault="000B2E02">
            <w:pPr>
              <w:pStyle w:val="NoSpacing"/>
              <w:jc w:val="center"/>
              <w:rPr>
                <w:del w:id="82" w:author="Ademola Igbalajobi" w:date="2021-01-30T18:17:00Z"/>
                <w:rFonts w:ascii="Arial Narrow" w:hAnsi="Arial Narrow"/>
                <w:b/>
                <w:sz w:val="20"/>
                <w:szCs w:val="20"/>
                <w:rPrChange w:id="83" w:author="Ademola Igbalajobi" w:date="2021-01-30T18:14:00Z">
                  <w:rPr>
                    <w:del w:id="84" w:author="Ademola Igbalajobi" w:date="2021-01-30T18:17:00Z"/>
                    <w:rFonts w:ascii="Arial Narrow" w:hAnsi="Arial Narrow"/>
                    <w:b/>
                    <w:szCs w:val="24"/>
                  </w:rPr>
                </w:rPrChange>
              </w:rPr>
              <w:pPrChange w:id="85" w:author="Ademola Igbalajobi" w:date="2021-01-29T18:44:00Z">
                <w:pPr>
                  <w:pStyle w:val="NoSpacing"/>
                </w:pPr>
              </w:pPrChange>
            </w:pPr>
            <w:del w:id="86" w:author="Ademola Igbalajobi" w:date="2021-01-30T18:17:00Z">
              <w:r w:rsidRPr="00E00CFF" w:rsidDel="00436A9A">
                <w:rPr>
                  <w:rFonts w:ascii="Arial Narrow" w:hAnsi="Arial Narrow"/>
                  <w:b/>
                  <w:sz w:val="20"/>
                  <w:szCs w:val="20"/>
                  <w:rPrChange w:id="87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LEVEL 1</w:delText>
              </w:r>
            </w:del>
          </w:p>
        </w:tc>
        <w:tc>
          <w:tcPr>
            <w:tcW w:w="2657" w:type="dxa"/>
            <w:tcPrChange w:id="88" w:author="Ademola Igbalajobi" w:date="2021-01-30T20:56:00Z">
              <w:tcPr>
                <w:tcW w:w="2657" w:type="dxa"/>
              </w:tcPr>
            </w:tcPrChange>
          </w:tcPr>
          <w:p w14:paraId="5412F8D1" w14:textId="1FC8CA6C" w:rsidR="00366B3F" w:rsidRPr="00E00CFF" w:rsidDel="00436A9A" w:rsidRDefault="000B2E02">
            <w:pPr>
              <w:pStyle w:val="NoSpacing"/>
              <w:jc w:val="center"/>
              <w:rPr>
                <w:del w:id="89" w:author="Ademola Igbalajobi" w:date="2021-01-30T18:17:00Z"/>
                <w:rFonts w:ascii="Arial Narrow" w:hAnsi="Arial Narrow"/>
                <w:b/>
                <w:sz w:val="20"/>
                <w:szCs w:val="20"/>
                <w:rPrChange w:id="90" w:author="Ademola Igbalajobi" w:date="2021-01-30T18:14:00Z">
                  <w:rPr>
                    <w:del w:id="91" w:author="Ademola Igbalajobi" w:date="2021-01-30T18:17:00Z"/>
                    <w:rFonts w:ascii="Arial Narrow" w:hAnsi="Arial Narrow"/>
                    <w:b/>
                    <w:szCs w:val="24"/>
                  </w:rPr>
                </w:rPrChange>
              </w:rPr>
              <w:pPrChange w:id="92" w:author="Ademola Igbalajobi" w:date="2021-01-29T18:44:00Z">
                <w:pPr>
                  <w:pStyle w:val="NoSpacing"/>
                </w:pPr>
              </w:pPrChange>
            </w:pPr>
            <w:del w:id="93" w:author="Ademola Igbalajobi" w:date="2021-01-30T18:17:00Z">
              <w:r w:rsidRPr="00E00CFF" w:rsidDel="00436A9A">
                <w:rPr>
                  <w:rFonts w:ascii="Arial Narrow" w:hAnsi="Arial Narrow"/>
                  <w:b/>
                  <w:sz w:val="20"/>
                  <w:szCs w:val="20"/>
                  <w:rPrChange w:id="94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LEVEL2</w:delText>
              </w:r>
            </w:del>
          </w:p>
        </w:tc>
        <w:tc>
          <w:tcPr>
            <w:tcW w:w="3865" w:type="dxa"/>
            <w:gridSpan w:val="4"/>
            <w:tcPrChange w:id="95" w:author="Ademola Igbalajobi" w:date="2021-01-30T20:56:00Z">
              <w:tcPr>
                <w:tcW w:w="3206" w:type="dxa"/>
                <w:gridSpan w:val="3"/>
              </w:tcPr>
            </w:tcPrChange>
          </w:tcPr>
          <w:p w14:paraId="76E040FD" w14:textId="2836E90F" w:rsidR="00366B3F" w:rsidRPr="00E00CFF" w:rsidDel="00436A9A" w:rsidRDefault="000B2E02">
            <w:pPr>
              <w:pStyle w:val="NoSpacing"/>
              <w:jc w:val="center"/>
              <w:rPr>
                <w:del w:id="96" w:author="Ademola Igbalajobi" w:date="2021-01-30T18:17:00Z"/>
                <w:rFonts w:ascii="Arial Narrow" w:hAnsi="Arial Narrow"/>
                <w:b/>
                <w:sz w:val="20"/>
                <w:szCs w:val="20"/>
                <w:rPrChange w:id="97" w:author="Ademola Igbalajobi" w:date="2021-01-30T18:14:00Z">
                  <w:rPr>
                    <w:del w:id="98" w:author="Ademola Igbalajobi" w:date="2021-01-30T18:17:00Z"/>
                    <w:rFonts w:ascii="Arial Narrow" w:hAnsi="Arial Narrow"/>
                    <w:b/>
                    <w:szCs w:val="24"/>
                  </w:rPr>
                </w:rPrChange>
              </w:rPr>
              <w:pPrChange w:id="99" w:author="Ademola Igbalajobi" w:date="2021-01-29T18:44:00Z">
                <w:pPr>
                  <w:pStyle w:val="NoSpacing"/>
                </w:pPr>
              </w:pPrChange>
            </w:pPr>
            <w:del w:id="100" w:author="Ademola Igbalajobi" w:date="2021-01-30T18:17:00Z">
              <w:r w:rsidRPr="00E00CFF" w:rsidDel="00436A9A">
                <w:rPr>
                  <w:rFonts w:ascii="Arial Narrow" w:hAnsi="Arial Narrow"/>
                  <w:b/>
                  <w:sz w:val="20"/>
                  <w:szCs w:val="20"/>
                  <w:rPrChange w:id="101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LEVEL3</w:delText>
              </w:r>
            </w:del>
          </w:p>
        </w:tc>
        <w:tc>
          <w:tcPr>
            <w:tcW w:w="3150" w:type="dxa"/>
            <w:gridSpan w:val="2"/>
            <w:tcPrChange w:id="102" w:author="Ademola Igbalajobi" w:date="2021-01-30T20:56:00Z">
              <w:tcPr>
                <w:tcW w:w="3150" w:type="dxa"/>
              </w:tcPr>
            </w:tcPrChange>
          </w:tcPr>
          <w:p w14:paraId="142A2CAA" w14:textId="1DD417F1" w:rsidR="00366B3F" w:rsidRPr="00E00CFF" w:rsidDel="00436A9A" w:rsidRDefault="003F256A">
            <w:pPr>
              <w:pStyle w:val="NoSpacing"/>
              <w:jc w:val="center"/>
              <w:rPr>
                <w:del w:id="103" w:author="Ademola Igbalajobi" w:date="2021-01-30T18:17:00Z"/>
                <w:rFonts w:ascii="Arial Narrow" w:hAnsi="Arial Narrow"/>
                <w:b/>
                <w:sz w:val="20"/>
                <w:szCs w:val="20"/>
                <w:rPrChange w:id="104" w:author="Ademola Igbalajobi" w:date="2021-01-30T18:14:00Z">
                  <w:rPr>
                    <w:del w:id="105" w:author="Ademola Igbalajobi" w:date="2021-01-30T18:17:00Z"/>
                    <w:rFonts w:ascii="Arial Narrow" w:hAnsi="Arial Narrow"/>
                    <w:b/>
                    <w:szCs w:val="24"/>
                  </w:rPr>
                </w:rPrChange>
              </w:rPr>
              <w:pPrChange w:id="106" w:author="Ademola Igbalajobi" w:date="2021-01-29T18:44:00Z">
                <w:pPr>
                  <w:pStyle w:val="NoSpacing"/>
                </w:pPr>
              </w:pPrChange>
            </w:pPr>
            <w:del w:id="107" w:author="Ademola Igbalajobi" w:date="2021-01-30T18:17:00Z">
              <w:r w:rsidRPr="00E00CFF" w:rsidDel="00436A9A">
                <w:rPr>
                  <w:rFonts w:ascii="Arial Narrow" w:hAnsi="Arial Narrow"/>
                  <w:b/>
                  <w:sz w:val="20"/>
                  <w:szCs w:val="20"/>
                  <w:rPrChange w:id="108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COMMENTS</w:delText>
              </w:r>
            </w:del>
          </w:p>
        </w:tc>
      </w:tr>
      <w:tr w:rsidR="00436A9A" w:rsidRPr="00E00CFF" w14:paraId="312097A8" w14:textId="77777777" w:rsidTr="00DC1E57">
        <w:trPr>
          <w:trHeight w:val="242"/>
          <w:ins w:id="109" w:author="Ademola Igbalajobi" w:date="2021-01-30T18:16:00Z"/>
          <w:trPrChange w:id="110" w:author="Ademola Igbalajobi" w:date="2021-01-30T20:56:00Z">
            <w:trPr>
              <w:trHeight w:val="242"/>
            </w:trPr>
          </w:trPrChange>
        </w:trPr>
        <w:tc>
          <w:tcPr>
            <w:tcW w:w="1255" w:type="dxa"/>
            <w:tcPrChange w:id="111" w:author="Ademola Igbalajobi" w:date="2021-01-30T20:56:00Z">
              <w:tcPr>
                <w:tcW w:w="1151" w:type="dxa"/>
              </w:tcPr>
            </w:tcPrChange>
          </w:tcPr>
          <w:p w14:paraId="49924720" w14:textId="1E8E1F67" w:rsidR="00436A9A" w:rsidRPr="00436A9A" w:rsidRDefault="00436A9A">
            <w:pPr>
              <w:pStyle w:val="NoSpacing"/>
              <w:jc w:val="center"/>
              <w:rPr>
                <w:ins w:id="112" w:author="Ademola Igbalajobi" w:date="2021-01-30T18:16:00Z"/>
                <w:rFonts w:ascii="Arial Narrow" w:hAnsi="Arial Narrow"/>
                <w:b/>
                <w:bCs/>
                <w:sz w:val="20"/>
                <w:szCs w:val="20"/>
                <w:rPrChange w:id="113" w:author="Ademola Igbalajobi" w:date="2021-01-30T18:17:00Z">
                  <w:rPr>
                    <w:ins w:id="114" w:author="Ademola Igbalajobi" w:date="2021-01-30T18:16:00Z"/>
                    <w:rFonts w:ascii="Arial Narrow" w:hAnsi="Arial Narrow"/>
                    <w:sz w:val="20"/>
                    <w:szCs w:val="20"/>
                  </w:rPr>
                </w:rPrChange>
              </w:rPr>
              <w:pPrChange w:id="115" w:author="Ademola Igbalajobi" w:date="2021-01-30T18:17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116" w:author="Ademola Igbalajobi" w:date="2021-01-30T18:16:00Z">
              <w:r w:rsidRPr="00436A9A">
                <w:rPr>
                  <w:rFonts w:ascii="Arial Narrow" w:hAnsi="Arial Narrow"/>
                  <w:b/>
                  <w:bCs/>
                  <w:sz w:val="20"/>
                  <w:szCs w:val="20"/>
                  <w:rPrChange w:id="117" w:author="Ademola Igbalajobi" w:date="2021-01-30T18:17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>MAIN MENU</w:t>
              </w:r>
            </w:ins>
          </w:p>
        </w:tc>
        <w:tc>
          <w:tcPr>
            <w:tcW w:w="2147" w:type="dxa"/>
            <w:tcPrChange w:id="118" w:author="Ademola Igbalajobi" w:date="2021-01-30T20:56:00Z">
              <w:tcPr>
                <w:tcW w:w="2251" w:type="dxa"/>
                <w:gridSpan w:val="2"/>
              </w:tcPr>
            </w:tcPrChange>
          </w:tcPr>
          <w:p w14:paraId="0BBF7929" w14:textId="5115346B" w:rsidR="00436A9A" w:rsidRPr="00436A9A" w:rsidRDefault="00436A9A">
            <w:pPr>
              <w:pStyle w:val="NoSpacing"/>
              <w:jc w:val="center"/>
              <w:rPr>
                <w:ins w:id="119" w:author="Ademola Igbalajobi" w:date="2021-01-30T18:16:00Z"/>
                <w:rFonts w:ascii="Arial Narrow" w:hAnsi="Arial Narrow"/>
                <w:b/>
                <w:bCs/>
                <w:sz w:val="20"/>
                <w:szCs w:val="20"/>
                <w:rPrChange w:id="120" w:author="Ademola Igbalajobi" w:date="2021-01-30T18:17:00Z">
                  <w:rPr>
                    <w:ins w:id="121" w:author="Ademola Igbalajobi" w:date="2021-01-30T18:16:00Z"/>
                    <w:rFonts w:ascii="Arial Narrow" w:hAnsi="Arial Narrow"/>
                    <w:sz w:val="20"/>
                    <w:szCs w:val="20"/>
                  </w:rPr>
                </w:rPrChange>
              </w:rPr>
              <w:pPrChange w:id="122" w:author="Ademola Igbalajobi" w:date="2021-01-30T18:17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123" w:author="Ademola Igbalajobi" w:date="2021-01-30T18:17:00Z">
              <w:r>
                <w:rPr>
                  <w:rFonts w:ascii="Arial Narrow" w:hAnsi="Arial Narrow"/>
                  <w:b/>
                  <w:bCs/>
                  <w:sz w:val="20"/>
                  <w:szCs w:val="20"/>
                </w:rPr>
                <w:t>LEVEL 1</w:t>
              </w:r>
            </w:ins>
          </w:p>
        </w:tc>
        <w:tc>
          <w:tcPr>
            <w:tcW w:w="2657" w:type="dxa"/>
            <w:tcPrChange w:id="124" w:author="Ademola Igbalajobi" w:date="2021-01-30T20:56:00Z">
              <w:tcPr>
                <w:tcW w:w="2657" w:type="dxa"/>
              </w:tcPr>
            </w:tcPrChange>
          </w:tcPr>
          <w:p w14:paraId="4B97C7E6" w14:textId="1373C7C4" w:rsidR="00436A9A" w:rsidRPr="00436A9A" w:rsidRDefault="00436A9A">
            <w:pPr>
              <w:pStyle w:val="NoSpacing"/>
              <w:jc w:val="center"/>
              <w:rPr>
                <w:ins w:id="125" w:author="Ademola Igbalajobi" w:date="2021-01-30T18:16:00Z"/>
                <w:rFonts w:ascii="Arial Narrow" w:hAnsi="Arial Narrow"/>
                <w:b/>
                <w:bCs/>
                <w:sz w:val="20"/>
                <w:szCs w:val="20"/>
                <w:rPrChange w:id="126" w:author="Ademola Igbalajobi" w:date="2021-01-30T18:17:00Z">
                  <w:rPr>
                    <w:ins w:id="127" w:author="Ademola Igbalajobi" w:date="2021-01-30T18:16:00Z"/>
                    <w:rFonts w:ascii="Arial Narrow" w:hAnsi="Arial Narrow"/>
                    <w:sz w:val="20"/>
                    <w:szCs w:val="20"/>
                  </w:rPr>
                </w:rPrChange>
              </w:rPr>
              <w:pPrChange w:id="128" w:author="Ademola Igbalajobi" w:date="2021-01-30T18:17:00Z">
                <w:pPr>
                  <w:pStyle w:val="NoSpacing"/>
                  <w:framePr w:hSpace="180" w:wrap="around" w:vAnchor="text" w:hAnchor="text" w:y="1"/>
                  <w:numPr>
                    <w:numId w:val="19"/>
                  </w:numPr>
                  <w:ind w:left="360" w:hanging="360"/>
                  <w:suppressOverlap/>
                </w:pPr>
              </w:pPrChange>
            </w:pPr>
            <w:ins w:id="129" w:author="Ademola Igbalajobi" w:date="2021-01-30T18:17:00Z">
              <w:r>
                <w:rPr>
                  <w:rFonts w:ascii="Arial Narrow" w:hAnsi="Arial Narrow"/>
                  <w:b/>
                  <w:bCs/>
                  <w:sz w:val="20"/>
                  <w:szCs w:val="20"/>
                </w:rPr>
                <w:t>LEVEL 2</w:t>
              </w:r>
            </w:ins>
          </w:p>
        </w:tc>
        <w:tc>
          <w:tcPr>
            <w:tcW w:w="3865" w:type="dxa"/>
            <w:gridSpan w:val="4"/>
            <w:tcPrChange w:id="130" w:author="Ademola Igbalajobi" w:date="2021-01-30T20:56:00Z">
              <w:tcPr>
                <w:tcW w:w="3206" w:type="dxa"/>
                <w:gridSpan w:val="3"/>
              </w:tcPr>
            </w:tcPrChange>
          </w:tcPr>
          <w:p w14:paraId="18DCB0A1" w14:textId="0C330567" w:rsidR="00436A9A" w:rsidRPr="00436A9A" w:rsidRDefault="00436A9A">
            <w:pPr>
              <w:pStyle w:val="NoSpacing"/>
              <w:jc w:val="center"/>
              <w:rPr>
                <w:ins w:id="131" w:author="Ademola Igbalajobi" w:date="2021-01-30T18:16:00Z"/>
                <w:rFonts w:ascii="Arial Narrow" w:hAnsi="Arial Narrow"/>
                <w:b/>
                <w:bCs/>
                <w:sz w:val="20"/>
                <w:szCs w:val="20"/>
                <w:rPrChange w:id="132" w:author="Ademola Igbalajobi" w:date="2021-01-30T18:17:00Z">
                  <w:rPr>
                    <w:ins w:id="133" w:author="Ademola Igbalajobi" w:date="2021-01-30T18:16:00Z"/>
                    <w:rFonts w:ascii="Arial Narrow" w:hAnsi="Arial Narrow"/>
                    <w:sz w:val="20"/>
                    <w:szCs w:val="20"/>
                  </w:rPr>
                </w:rPrChange>
              </w:rPr>
              <w:pPrChange w:id="134" w:author="Ademola Igbalajobi" w:date="2021-01-30T18:17:00Z">
                <w:pPr>
                  <w:pStyle w:val="NoSpacing"/>
                  <w:framePr w:hSpace="180" w:wrap="around" w:vAnchor="text" w:hAnchor="text" w:y="1"/>
                  <w:numPr>
                    <w:numId w:val="20"/>
                  </w:numPr>
                  <w:ind w:left="360" w:hanging="360"/>
                  <w:suppressOverlap/>
                </w:pPr>
              </w:pPrChange>
            </w:pPr>
            <w:ins w:id="135" w:author="Ademola Igbalajobi" w:date="2021-01-30T18:17:00Z">
              <w:r>
                <w:rPr>
                  <w:rFonts w:ascii="Arial Narrow" w:hAnsi="Arial Narrow"/>
                  <w:b/>
                  <w:bCs/>
                  <w:sz w:val="20"/>
                  <w:szCs w:val="20"/>
                </w:rPr>
                <w:t>LEVEL 3</w:t>
              </w:r>
            </w:ins>
          </w:p>
        </w:tc>
        <w:tc>
          <w:tcPr>
            <w:tcW w:w="3150" w:type="dxa"/>
            <w:gridSpan w:val="2"/>
            <w:tcPrChange w:id="136" w:author="Ademola Igbalajobi" w:date="2021-01-30T20:56:00Z">
              <w:tcPr>
                <w:tcW w:w="3150" w:type="dxa"/>
              </w:tcPr>
            </w:tcPrChange>
          </w:tcPr>
          <w:p w14:paraId="6570BD71" w14:textId="3D492B08" w:rsidR="00436A9A" w:rsidRPr="00436A9A" w:rsidDel="004E38AD" w:rsidRDefault="00436A9A">
            <w:pPr>
              <w:pStyle w:val="NoSpacing"/>
              <w:jc w:val="center"/>
              <w:rPr>
                <w:ins w:id="137" w:author="Ademola Igbalajobi" w:date="2021-01-30T18:16:00Z"/>
                <w:rFonts w:ascii="Arial Narrow" w:hAnsi="Arial Narrow"/>
                <w:b/>
                <w:bCs/>
                <w:sz w:val="20"/>
                <w:szCs w:val="20"/>
                <w:rPrChange w:id="138" w:author="Ademola Igbalajobi" w:date="2021-01-30T18:17:00Z">
                  <w:rPr>
                    <w:ins w:id="139" w:author="Ademola Igbalajobi" w:date="2021-01-30T18:16:00Z"/>
                    <w:rFonts w:ascii="Arial Narrow" w:hAnsi="Arial Narrow"/>
                    <w:sz w:val="20"/>
                    <w:szCs w:val="20"/>
                  </w:rPr>
                </w:rPrChange>
              </w:rPr>
              <w:pPrChange w:id="140" w:author="Ademola Igbalajobi" w:date="2021-01-30T18:17:00Z">
                <w:pPr>
                  <w:pStyle w:val="NoSpacing"/>
                  <w:framePr w:hSpace="180" w:wrap="around" w:vAnchor="text" w:hAnchor="text" w:y="1"/>
                  <w:numPr>
                    <w:numId w:val="5"/>
                  </w:numPr>
                  <w:ind w:left="360" w:hanging="360"/>
                  <w:suppressOverlap/>
                </w:pPr>
              </w:pPrChange>
            </w:pPr>
            <w:ins w:id="141" w:author="Ademola Igbalajobi" w:date="2021-01-30T18:17:00Z">
              <w:r>
                <w:rPr>
                  <w:rFonts w:ascii="Arial Narrow" w:hAnsi="Arial Narrow"/>
                  <w:b/>
                  <w:bCs/>
                  <w:sz w:val="20"/>
                  <w:szCs w:val="20"/>
                </w:rPr>
                <w:t>COMMENTS</w:t>
              </w:r>
            </w:ins>
          </w:p>
        </w:tc>
      </w:tr>
      <w:tr w:rsidR="009D5CED" w:rsidRPr="00E00CFF" w14:paraId="48A1C4EF" w14:textId="77777777" w:rsidTr="00DC1E57">
        <w:trPr>
          <w:trHeight w:val="242"/>
          <w:ins w:id="142" w:author="Ademola Igbalajobi" w:date="2021-01-30T18:24:00Z"/>
          <w:trPrChange w:id="143" w:author="Ademola Igbalajobi" w:date="2021-01-30T20:56:00Z">
            <w:trPr>
              <w:trHeight w:val="242"/>
            </w:trPr>
          </w:trPrChange>
        </w:trPr>
        <w:tc>
          <w:tcPr>
            <w:tcW w:w="1255" w:type="dxa"/>
            <w:tcPrChange w:id="144" w:author="Ademola Igbalajobi" w:date="2021-01-30T20:56:00Z">
              <w:tcPr>
                <w:tcW w:w="1255" w:type="dxa"/>
                <w:gridSpan w:val="2"/>
              </w:tcPr>
            </w:tcPrChange>
          </w:tcPr>
          <w:p w14:paraId="7A361BD3" w14:textId="77777777" w:rsidR="009D5CED" w:rsidRPr="00E00CFF" w:rsidRDefault="009D5CED">
            <w:pPr>
              <w:pStyle w:val="NoSpacing"/>
              <w:rPr>
                <w:ins w:id="145" w:author="Ademola Igbalajobi" w:date="2021-01-30T18:24:00Z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7" w:type="dxa"/>
            <w:tcPrChange w:id="146" w:author="Ademola Igbalajobi" w:date="2021-01-30T20:56:00Z">
              <w:tcPr>
                <w:tcW w:w="2147" w:type="dxa"/>
              </w:tcPr>
            </w:tcPrChange>
          </w:tcPr>
          <w:p w14:paraId="08D66ADC" w14:textId="77777777" w:rsidR="009D5CED" w:rsidRPr="00E00CFF" w:rsidRDefault="009D5CED">
            <w:pPr>
              <w:pStyle w:val="NoSpacing"/>
              <w:rPr>
                <w:ins w:id="147" w:author="Ademola Igbalajobi" w:date="2021-01-30T18:24:00Z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57" w:type="dxa"/>
            <w:tcPrChange w:id="148" w:author="Ademola Igbalajobi" w:date="2021-01-30T20:56:00Z">
              <w:tcPr>
                <w:tcW w:w="2657" w:type="dxa"/>
              </w:tcPr>
            </w:tcPrChange>
          </w:tcPr>
          <w:p w14:paraId="24CE417B" w14:textId="77777777" w:rsidR="009D5CED" w:rsidRPr="00E00CFF" w:rsidRDefault="009D5CED">
            <w:pPr>
              <w:pStyle w:val="NoSpacing"/>
              <w:numPr>
                <w:ilvl w:val="0"/>
                <w:numId w:val="19"/>
              </w:numPr>
              <w:rPr>
                <w:ins w:id="149" w:author="Ademola Igbalajobi" w:date="2021-01-30T18:24:00Z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65" w:type="dxa"/>
            <w:gridSpan w:val="4"/>
            <w:tcPrChange w:id="150" w:author="Ademola Igbalajobi" w:date="2021-01-30T20:56:00Z">
              <w:tcPr>
                <w:tcW w:w="3206" w:type="dxa"/>
                <w:gridSpan w:val="3"/>
              </w:tcPr>
            </w:tcPrChange>
          </w:tcPr>
          <w:p w14:paraId="17B2D112" w14:textId="77777777" w:rsidR="009D5CED" w:rsidRPr="00E00CFF" w:rsidRDefault="009D5CED">
            <w:pPr>
              <w:pStyle w:val="NoSpacing"/>
              <w:numPr>
                <w:ilvl w:val="0"/>
                <w:numId w:val="20"/>
              </w:numPr>
              <w:ind w:left="360"/>
              <w:rPr>
                <w:ins w:id="151" w:author="Ademola Igbalajobi" w:date="2021-01-30T18:24:00Z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50" w:type="dxa"/>
            <w:gridSpan w:val="2"/>
            <w:tcPrChange w:id="152" w:author="Ademola Igbalajobi" w:date="2021-01-30T20:56:00Z">
              <w:tcPr>
                <w:tcW w:w="3150" w:type="dxa"/>
              </w:tcPr>
            </w:tcPrChange>
          </w:tcPr>
          <w:p w14:paraId="420B5AA8" w14:textId="77777777" w:rsidR="009D5CED" w:rsidRPr="00E00CFF" w:rsidDel="004E38AD" w:rsidRDefault="009D5CED">
            <w:pPr>
              <w:pStyle w:val="NoSpacing"/>
              <w:numPr>
                <w:ilvl w:val="0"/>
                <w:numId w:val="5"/>
              </w:numPr>
              <w:rPr>
                <w:ins w:id="153" w:author="Ademola Igbalajobi" w:date="2021-01-30T18:24:00Z"/>
                <w:rFonts w:ascii="Arial Narrow" w:hAnsi="Arial Narrow"/>
                <w:sz w:val="20"/>
                <w:szCs w:val="20"/>
              </w:rPr>
            </w:pPr>
          </w:p>
        </w:tc>
      </w:tr>
      <w:tr w:rsidR="00AA68AE" w:rsidRPr="00E00CFF" w14:paraId="2E605C45" w14:textId="77777777" w:rsidTr="00DC1E57">
        <w:trPr>
          <w:trHeight w:val="242"/>
          <w:trPrChange w:id="154" w:author="Ademola Igbalajobi" w:date="2021-01-30T20:56:00Z">
            <w:trPr>
              <w:trHeight w:val="242"/>
            </w:trPr>
          </w:trPrChange>
        </w:trPr>
        <w:tc>
          <w:tcPr>
            <w:tcW w:w="1255" w:type="dxa"/>
            <w:vMerge w:val="restart"/>
            <w:tcPrChange w:id="155" w:author="Ademola Igbalajobi" w:date="2021-01-30T20:56:00Z">
              <w:tcPr>
                <w:tcW w:w="1151" w:type="dxa"/>
                <w:vMerge w:val="restart"/>
              </w:tcPr>
            </w:tcPrChange>
          </w:tcPr>
          <w:p w14:paraId="6E06F6CB" w14:textId="77777777" w:rsidR="00AA68AE" w:rsidRPr="00E00CFF" w:rsidRDefault="00AA68AE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15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157" w:author="Ademola Igbalajobi" w:date="2021-01-30T18:45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r w:rsidRPr="00E00CFF">
              <w:rPr>
                <w:rFonts w:ascii="Arial Narrow" w:hAnsi="Arial Narrow"/>
                <w:sz w:val="20"/>
                <w:szCs w:val="20"/>
                <w:rPrChange w:id="15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</w:p>
        </w:tc>
        <w:tc>
          <w:tcPr>
            <w:tcW w:w="2147" w:type="dxa"/>
            <w:vMerge w:val="restart"/>
            <w:tcPrChange w:id="159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1C36C6F4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16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Airtime/Data</w:t>
            </w:r>
          </w:p>
        </w:tc>
        <w:tc>
          <w:tcPr>
            <w:tcW w:w="2657" w:type="dxa"/>
            <w:vMerge w:val="restart"/>
            <w:tcPrChange w:id="162" w:author="Ademola Igbalajobi" w:date="2021-01-30T20:56:00Z">
              <w:tcPr>
                <w:tcW w:w="2657" w:type="dxa"/>
                <w:vMerge w:val="restart"/>
              </w:tcPr>
            </w:tcPrChange>
          </w:tcPr>
          <w:p w14:paraId="7C7B4632" w14:textId="10DF55E9" w:rsidR="00AA68AE" w:rsidRPr="00E00CFF" w:rsidRDefault="00CB5423">
            <w:pPr>
              <w:pStyle w:val="NoSpacing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  <w:rPrChange w:id="16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 </w:t>
            </w:r>
            <w:r w:rsidR="00AA68AE" w:rsidRPr="00E00CFF">
              <w:rPr>
                <w:rFonts w:ascii="Arial Narrow" w:hAnsi="Arial Narrow"/>
                <w:sz w:val="20"/>
                <w:szCs w:val="20"/>
                <w:rPrChange w:id="16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Airtime for self</w:t>
            </w:r>
          </w:p>
        </w:tc>
        <w:tc>
          <w:tcPr>
            <w:tcW w:w="3865" w:type="dxa"/>
            <w:gridSpan w:val="4"/>
            <w:tcPrChange w:id="166" w:author="Ademola Igbalajobi" w:date="2021-01-30T20:56:00Z">
              <w:tcPr>
                <w:tcW w:w="3206" w:type="dxa"/>
                <w:gridSpan w:val="3"/>
              </w:tcPr>
            </w:tcPrChange>
          </w:tcPr>
          <w:p w14:paraId="2040D7EA" w14:textId="542ED9C8" w:rsidR="00AA68AE" w:rsidRPr="00E00CFF" w:rsidRDefault="00A339A9">
            <w:pPr>
              <w:pStyle w:val="NoSpacing"/>
              <w:numPr>
                <w:ilvl w:val="0"/>
                <w:numId w:val="20"/>
              </w:numPr>
              <w:ind w:left="360"/>
              <w:rPr>
                <w:rFonts w:ascii="Arial Narrow" w:hAnsi="Arial Narrow"/>
                <w:sz w:val="20"/>
                <w:szCs w:val="20"/>
                <w:rPrChange w:id="16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</w:t>
            </w:r>
            <w:r w:rsidR="00AA68AE" w:rsidRPr="00E00CFF">
              <w:rPr>
                <w:rFonts w:ascii="Arial Narrow" w:hAnsi="Arial Narrow"/>
                <w:sz w:val="20"/>
                <w:szCs w:val="20"/>
                <w:rPrChange w:id="16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Enter Amount </w:t>
            </w:r>
          </w:p>
        </w:tc>
        <w:tc>
          <w:tcPr>
            <w:tcW w:w="3150" w:type="dxa"/>
            <w:gridSpan w:val="2"/>
            <w:tcPrChange w:id="170" w:author="Ademola Igbalajobi" w:date="2021-01-30T20:56:00Z">
              <w:tcPr>
                <w:tcW w:w="3150" w:type="dxa"/>
              </w:tcPr>
            </w:tcPrChange>
          </w:tcPr>
          <w:p w14:paraId="72A7E746" w14:textId="130D288E" w:rsidR="00AA68AE" w:rsidRPr="00E00CFF" w:rsidRDefault="00AA68AE">
            <w:pPr>
              <w:pStyle w:val="NoSpacing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rPrChange w:id="17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7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74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1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7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7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78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17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0F212A" w:rsidRPr="00E00CFF" w14:paraId="2708E01D" w14:textId="77777777" w:rsidTr="00DC1E57">
        <w:trPr>
          <w:trHeight w:val="242"/>
          <w:trPrChange w:id="180" w:author="Ademola Igbalajobi" w:date="2021-01-30T20:56:00Z">
            <w:trPr>
              <w:trHeight w:val="242"/>
            </w:trPr>
          </w:trPrChange>
        </w:trPr>
        <w:tc>
          <w:tcPr>
            <w:tcW w:w="1255" w:type="dxa"/>
            <w:vMerge/>
            <w:tcPrChange w:id="181" w:author="Ademola Igbalajobi" w:date="2021-01-30T20:56:00Z">
              <w:tcPr>
                <w:tcW w:w="1151" w:type="dxa"/>
                <w:vMerge/>
              </w:tcPr>
            </w:tcPrChange>
          </w:tcPr>
          <w:p w14:paraId="19469052" w14:textId="77777777" w:rsidR="000F212A" w:rsidRPr="00E00CFF" w:rsidRDefault="000F212A">
            <w:pPr>
              <w:pStyle w:val="NoSpacing"/>
              <w:rPr>
                <w:rFonts w:ascii="Arial Narrow" w:hAnsi="Arial Narrow"/>
                <w:sz w:val="20"/>
                <w:szCs w:val="20"/>
                <w:rPrChange w:id="18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8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431B54C2" w14:textId="77777777" w:rsidR="000F212A" w:rsidRPr="00E00CFF" w:rsidRDefault="000F212A">
            <w:pPr>
              <w:pStyle w:val="NoSpacing"/>
              <w:rPr>
                <w:rFonts w:ascii="Arial Narrow" w:hAnsi="Arial Narrow"/>
                <w:sz w:val="20"/>
                <w:szCs w:val="20"/>
                <w:rPrChange w:id="1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85" w:author="Ademola Igbalajobi" w:date="2021-01-30T20:56:00Z">
              <w:tcPr>
                <w:tcW w:w="2657" w:type="dxa"/>
                <w:vMerge/>
              </w:tcPr>
            </w:tcPrChange>
          </w:tcPr>
          <w:p w14:paraId="0A8F6E72" w14:textId="77777777" w:rsidR="000F212A" w:rsidRPr="00E00CFF" w:rsidRDefault="000F212A">
            <w:pPr>
              <w:pStyle w:val="NoSpacing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  <w:rPrChange w:id="1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87" w:author="Ademola Igbalajobi" w:date="2021-01-30T20:56:00Z">
              <w:tcPr>
                <w:tcW w:w="3206" w:type="dxa"/>
                <w:gridSpan w:val="3"/>
              </w:tcPr>
            </w:tcPrChange>
          </w:tcPr>
          <w:p w14:paraId="3B8CC855" w14:textId="56CB26A6" w:rsidR="000F212A" w:rsidRPr="00E00CFF" w:rsidRDefault="000F212A">
            <w:pPr>
              <w:pStyle w:val="NoSpacing"/>
              <w:numPr>
                <w:ilvl w:val="0"/>
                <w:numId w:val="20"/>
              </w:numPr>
              <w:ind w:left="360"/>
              <w:rPr>
                <w:rFonts w:ascii="Arial Narrow" w:hAnsi="Arial Narrow"/>
                <w:sz w:val="20"/>
                <w:szCs w:val="20"/>
                <w:rPrChange w:id="18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8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ins w:id="190" w:author="Ademola Igbalajobi" w:date="2021-01-29T10:46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Drop down </w:t>
              </w:r>
            </w:ins>
            <w:ins w:id="192" w:author="Ademola Igbalajobi" w:date="2021-01-29T10:47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for </w:t>
              </w:r>
            </w:ins>
            <w:r w:rsidRPr="00E00CFF">
              <w:rPr>
                <w:rFonts w:ascii="Arial Narrow" w:hAnsi="Arial Narrow"/>
                <w:i/>
                <w:iCs/>
                <w:sz w:val="20"/>
                <w:szCs w:val="20"/>
                <w:rPrChange w:id="19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user with multiple wallets</w:t>
            </w:r>
            <w:r w:rsidRPr="00E00CFF">
              <w:rPr>
                <w:rFonts w:ascii="Arial Narrow" w:hAnsi="Arial Narrow"/>
                <w:sz w:val="20"/>
                <w:szCs w:val="20"/>
                <w:rPrChange w:id="19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196" w:author="Ademola Igbalajobi" w:date="2021-01-30T20:56:00Z">
              <w:tcPr>
                <w:tcW w:w="3150" w:type="dxa"/>
              </w:tcPr>
            </w:tcPrChange>
          </w:tcPr>
          <w:p w14:paraId="349DFCA8" w14:textId="77777777" w:rsidR="000F212A" w:rsidRPr="00E00CFF" w:rsidRDefault="000F212A">
            <w:pPr>
              <w:pStyle w:val="NoSpacing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rPrChange w:id="19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9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3093ECCA" w14:textId="0B4714D7" w:rsidR="000F212A" w:rsidRPr="00E00CFF" w:rsidRDefault="000F212A">
            <w:pPr>
              <w:pStyle w:val="NoSpacing"/>
              <w:numPr>
                <w:ilvl w:val="0"/>
                <w:numId w:val="5"/>
              </w:numPr>
              <w:rPr>
                <w:ins w:id="199" w:author="Ademola Igbalajobi" w:date="2021-01-29T08:32:00Z"/>
                <w:rFonts w:ascii="Arial Narrow" w:hAnsi="Arial Narrow"/>
                <w:sz w:val="20"/>
                <w:szCs w:val="20"/>
                <w:rPrChange w:id="200" w:author="Ademola Igbalajobi" w:date="2021-01-30T18:14:00Z">
                  <w:rPr>
                    <w:ins w:id="201" w:author="Ademola Igbalajobi" w:date="2021-01-29T08:32:00Z"/>
                    <w:rFonts w:ascii="Arial Narrow" w:hAnsi="Arial Narrow"/>
                    <w:szCs w:val="24"/>
                  </w:rPr>
                </w:rPrChange>
              </w:rPr>
            </w:pPr>
            <w:del w:id="20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0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204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0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0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20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08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0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22EE3235" w14:textId="51D17E93" w:rsidR="004113D2" w:rsidRPr="00E00CFF" w:rsidRDefault="004113D2">
            <w:pPr>
              <w:pStyle w:val="NoSpacing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rPrChange w:id="21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211" w:author="Ademola Igbalajobi" w:date="2021-01-29T08:3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have successfully </w:t>
              </w:r>
            </w:ins>
            <w:ins w:id="213" w:author="Ademola Igbalajobi" w:date="2021-01-29T11:01:00Z">
              <w:r w:rsidR="004D6EA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purchased NGN 5,000 </w:t>
              </w:r>
            </w:ins>
            <w:ins w:id="215" w:author="Ademola Igbalajobi" w:date="2021-01-29T08:3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Airtime</w:t>
              </w:r>
            </w:ins>
            <w:ins w:id="217" w:author="Ademola Igbalajobi" w:date="2021-01-29T11:01:00Z">
              <w:r w:rsidR="004D6EA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. </w:t>
              </w:r>
            </w:ins>
            <w:ins w:id="219" w:author="Ademola Igbalajobi" w:date="2021-01-29T08:51:00Z">
              <w:r w:rsidR="00E40C7B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2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Thank You</w:t>
              </w:r>
            </w:ins>
          </w:p>
        </w:tc>
      </w:tr>
      <w:tr w:rsidR="00AA68AE" w:rsidRPr="00E00CFF" w14:paraId="382C2ECA" w14:textId="77777777" w:rsidTr="00DC1E57">
        <w:trPr>
          <w:trHeight w:val="77"/>
          <w:trPrChange w:id="221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222" w:author="Ademola Igbalajobi" w:date="2021-01-30T20:56:00Z">
              <w:tcPr>
                <w:tcW w:w="1151" w:type="dxa"/>
                <w:vMerge/>
              </w:tcPr>
            </w:tcPrChange>
          </w:tcPr>
          <w:p w14:paraId="2FD69CEE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2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224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574F3638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2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 w:val="restart"/>
            <w:tcPrChange w:id="226" w:author="Ademola Igbalajobi" w:date="2021-01-30T20:56:00Z">
              <w:tcPr>
                <w:tcW w:w="2657" w:type="dxa"/>
                <w:vMerge w:val="restart"/>
              </w:tcPr>
            </w:tcPrChange>
          </w:tcPr>
          <w:p w14:paraId="14DFE16E" w14:textId="6EA8937B" w:rsidR="00AA68AE" w:rsidRPr="00E00CFF" w:rsidRDefault="00AA68AE">
            <w:pPr>
              <w:pStyle w:val="NoSpacing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  <w:rPrChange w:id="22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2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Airtime for others</w:t>
            </w:r>
          </w:p>
        </w:tc>
        <w:tc>
          <w:tcPr>
            <w:tcW w:w="3865" w:type="dxa"/>
            <w:gridSpan w:val="4"/>
            <w:tcPrChange w:id="229" w:author="Ademola Igbalajobi" w:date="2021-01-30T20:56:00Z">
              <w:tcPr>
                <w:tcW w:w="3206" w:type="dxa"/>
                <w:gridSpan w:val="3"/>
              </w:tcPr>
            </w:tcPrChange>
          </w:tcPr>
          <w:p w14:paraId="6BD7FFB1" w14:textId="0D67425F" w:rsidR="00AA68AE" w:rsidRPr="00E00CFF" w:rsidRDefault="00AA68AE">
            <w:pPr>
              <w:pStyle w:val="NoSpacing"/>
              <w:numPr>
                <w:ilvl w:val="0"/>
                <w:numId w:val="21"/>
              </w:numPr>
              <w:rPr>
                <w:rFonts w:ascii="Arial Narrow" w:hAnsi="Arial Narrow"/>
                <w:sz w:val="20"/>
                <w:szCs w:val="20"/>
                <w:rPrChange w:id="23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3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Amount</w:t>
            </w:r>
          </w:p>
        </w:tc>
        <w:tc>
          <w:tcPr>
            <w:tcW w:w="3150" w:type="dxa"/>
            <w:gridSpan w:val="2"/>
            <w:tcPrChange w:id="232" w:author="Ademola Igbalajobi" w:date="2021-01-30T20:56:00Z">
              <w:tcPr>
                <w:tcW w:w="3150" w:type="dxa"/>
              </w:tcPr>
            </w:tcPrChange>
          </w:tcPr>
          <w:p w14:paraId="5879151F" w14:textId="639BF350" w:rsidR="00AA68AE" w:rsidRPr="00E00CFF" w:rsidRDefault="00AA68AE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23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234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3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236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3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38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23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40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AA68AE" w:rsidRPr="00E00CFF" w14:paraId="239C690F" w14:textId="77777777" w:rsidTr="00DC1E57">
        <w:trPr>
          <w:trHeight w:val="77"/>
          <w:trPrChange w:id="242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243" w:author="Ademola Igbalajobi" w:date="2021-01-30T20:56:00Z">
              <w:tcPr>
                <w:tcW w:w="1151" w:type="dxa"/>
                <w:vMerge/>
              </w:tcPr>
            </w:tcPrChange>
          </w:tcPr>
          <w:p w14:paraId="120BBDC6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4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245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677C05DB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4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47" w:author="Ademola Igbalajobi" w:date="2021-01-30T20:56:00Z">
              <w:tcPr>
                <w:tcW w:w="2657" w:type="dxa"/>
                <w:vMerge/>
              </w:tcPr>
            </w:tcPrChange>
          </w:tcPr>
          <w:p w14:paraId="1BF993DA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4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249" w:author="Ademola Igbalajobi" w:date="2021-01-30T20:56:00Z">
              <w:tcPr>
                <w:tcW w:w="3206" w:type="dxa"/>
                <w:gridSpan w:val="3"/>
              </w:tcPr>
            </w:tcPrChange>
          </w:tcPr>
          <w:p w14:paraId="50A9DE3F" w14:textId="556559BA" w:rsidR="00AA68AE" w:rsidRPr="00E00CFF" w:rsidRDefault="00AA68AE">
            <w:pPr>
              <w:pStyle w:val="NoSpacing"/>
              <w:numPr>
                <w:ilvl w:val="0"/>
                <w:numId w:val="21"/>
              </w:numPr>
              <w:rPr>
                <w:rFonts w:ascii="Arial Narrow" w:hAnsi="Arial Narrow"/>
                <w:sz w:val="20"/>
                <w:szCs w:val="20"/>
                <w:rPrChange w:id="25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5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Phone Number</w:t>
            </w:r>
          </w:p>
        </w:tc>
        <w:tc>
          <w:tcPr>
            <w:tcW w:w="3150" w:type="dxa"/>
            <w:gridSpan w:val="2"/>
            <w:tcPrChange w:id="252" w:author="Ademola Igbalajobi" w:date="2021-01-30T20:56:00Z">
              <w:tcPr>
                <w:tcW w:w="3150" w:type="dxa"/>
              </w:tcPr>
            </w:tcPrChange>
          </w:tcPr>
          <w:p w14:paraId="1FBFFEBD" w14:textId="47E057F1" w:rsidR="00AA68AE" w:rsidRPr="00E00CFF" w:rsidRDefault="00AA68AE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25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254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5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256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58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25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60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6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AA68AE" w:rsidRPr="00E00CFF" w14:paraId="086F0E4D" w14:textId="77777777" w:rsidTr="00DC1E57">
        <w:trPr>
          <w:trHeight w:val="449"/>
          <w:trPrChange w:id="262" w:author="Ademola Igbalajobi" w:date="2021-01-30T20:56:00Z">
            <w:trPr>
              <w:trHeight w:val="449"/>
            </w:trPr>
          </w:trPrChange>
        </w:trPr>
        <w:tc>
          <w:tcPr>
            <w:tcW w:w="1255" w:type="dxa"/>
            <w:vMerge/>
            <w:tcPrChange w:id="263" w:author="Ademola Igbalajobi" w:date="2021-01-30T20:56:00Z">
              <w:tcPr>
                <w:tcW w:w="1151" w:type="dxa"/>
                <w:vMerge/>
              </w:tcPr>
            </w:tcPrChange>
          </w:tcPr>
          <w:p w14:paraId="42773A78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6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265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730AD526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6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67" w:author="Ademola Igbalajobi" w:date="2021-01-30T20:56:00Z">
              <w:tcPr>
                <w:tcW w:w="2657" w:type="dxa"/>
                <w:vMerge/>
              </w:tcPr>
            </w:tcPrChange>
          </w:tcPr>
          <w:p w14:paraId="019FFE8E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6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269" w:author="Ademola Igbalajobi" w:date="2021-01-30T20:56:00Z">
              <w:tcPr>
                <w:tcW w:w="3206" w:type="dxa"/>
                <w:gridSpan w:val="3"/>
              </w:tcPr>
            </w:tcPrChange>
          </w:tcPr>
          <w:p w14:paraId="71F548DA" w14:textId="1CD9CA91" w:rsidR="00AA68AE" w:rsidRPr="00E00CFF" w:rsidRDefault="00AA68AE">
            <w:pPr>
              <w:pStyle w:val="NoSpacing"/>
              <w:numPr>
                <w:ilvl w:val="0"/>
                <w:numId w:val="21"/>
              </w:numPr>
              <w:rPr>
                <w:rFonts w:ascii="Arial Narrow" w:hAnsi="Arial Narrow"/>
                <w:sz w:val="20"/>
                <w:szCs w:val="20"/>
                <w:rPrChange w:id="27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7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Network Provider</w:t>
            </w:r>
          </w:p>
        </w:tc>
        <w:tc>
          <w:tcPr>
            <w:tcW w:w="3150" w:type="dxa"/>
            <w:gridSpan w:val="2"/>
            <w:tcPrChange w:id="272" w:author="Ademola Igbalajobi" w:date="2021-01-30T20:56:00Z">
              <w:tcPr>
                <w:tcW w:w="3150" w:type="dxa"/>
              </w:tcPr>
            </w:tcPrChange>
          </w:tcPr>
          <w:p w14:paraId="69F8C709" w14:textId="2B8DB3C6" w:rsidR="00AA68AE" w:rsidRPr="00E00CFF" w:rsidRDefault="0003073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27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274" w:author="Ademola Igbalajobi" w:date="2021-01-29T08:55:00Z">
              <w:r w:rsidRPr="00E00CFF">
                <w:rPr>
                  <w:rFonts w:ascii="Arial Narrow" w:hAnsi="Arial Narrow"/>
                  <w:sz w:val="20"/>
                  <w:szCs w:val="20"/>
                  <w:rPrChange w:id="2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targe</w:t>
              </w:r>
            </w:ins>
            <w:ins w:id="276" w:author="Ademola Igbalajobi" w:date="2021-01-29T08:56:00Z">
              <w:r w:rsidRPr="00E00CFF">
                <w:rPr>
                  <w:rFonts w:ascii="Arial Narrow" w:hAnsi="Arial Narrow"/>
                  <w:sz w:val="20"/>
                  <w:szCs w:val="20"/>
                  <w:rPrChange w:id="27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t </w:t>
              </w:r>
            </w:ins>
            <w:del w:id="278" w:author="Ademola Igbalajobi" w:date="2021-01-29T08:56:00Z">
              <w:r w:rsidR="00AA68AE" w:rsidRPr="00E00CFF" w:rsidDel="00030731">
                <w:rPr>
                  <w:rFonts w:ascii="Arial Narrow" w:hAnsi="Arial Narrow"/>
                  <w:sz w:val="20"/>
                  <w:szCs w:val="20"/>
                  <w:rPrChange w:id="27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Numb</w:delText>
              </w:r>
            </w:del>
            <w:ins w:id="280" w:author="Ademola Igbalajobi" w:date="2021-01-29T08:56:00Z">
              <w:r w:rsidRPr="00E00CFF">
                <w:rPr>
                  <w:rFonts w:ascii="Arial Narrow" w:hAnsi="Arial Narrow"/>
                  <w:sz w:val="20"/>
                  <w:szCs w:val="20"/>
                  <w:rPrChange w:id="2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Phone Number </w:t>
              </w:r>
            </w:ins>
            <w:del w:id="282" w:author="Ademola Igbalajobi" w:date="2021-01-29T08:56:00Z">
              <w:r w:rsidR="00AA68AE" w:rsidRPr="00E00CFF" w:rsidDel="00030731">
                <w:rPr>
                  <w:rFonts w:ascii="Arial Narrow" w:hAnsi="Arial Narrow"/>
                  <w:sz w:val="20"/>
                  <w:szCs w:val="20"/>
                  <w:rPrChange w:id="2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ers for network providers</w:delText>
              </w:r>
            </w:del>
          </w:p>
          <w:p w14:paraId="63B74215" w14:textId="3B89B9FF" w:rsidR="00AA68AE" w:rsidRPr="00E00CFF" w:rsidRDefault="00AA68AE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2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285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8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287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8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89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29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91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29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AA68AE" w:rsidRPr="00E00CFF" w14:paraId="15EC74B1" w14:textId="77777777" w:rsidTr="00DC1E57">
        <w:trPr>
          <w:trHeight w:val="70"/>
          <w:trPrChange w:id="293" w:author="Ademola Igbalajobi" w:date="2021-01-30T20:56:00Z">
            <w:trPr>
              <w:trHeight w:val="70"/>
            </w:trPr>
          </w:trPrChange>
        </w:trPr>
        <w:tc>
          <w:tcPr>
            <w:tcW w:w="1255" w:type="dxa"/>
            <w:vMerge/>
            <w:tcPrChange w:id="294" w:author="Ademola Igbalajobi" w:date="2021-01-30T20:56:00Z">
              <w:tcPr>
                <w:tcW w:w="1151" w:type="dxa"/>
                <w:vMerge/>
              </w:tcPr>
            </w:tcPrChange>
          </w:tcPr>
          <w:p w14:paraId="27845E51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9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296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1C2301B3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9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98" w:author="Ademola Igbalajobi" w:date="2021-01-30T20:56:00Z">
              <w:tcPr>
                <w:tcW w:w="2657" w:type="dxa"/>
                <w:vMerge/>
              </w:tcPr>
            </w:tcPrChange>
          </w:tcPr>
          <w:p w14:paraId="0604F351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29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300" w:author="Ademola Igbalajobi" w:date="2021-01-30T20:56:00Z">
              <w:tcPr>
                <w:tcW w:w="3206" w:type="dxa"/>
                <w:gridSpan w:val="3"/>
              </w:tcPr>
            </w:tcPrChange>
          </w:tcPr>
          <w:p w14:paraId="06F72240" w14:textId="28CD928D" w:rsidR="00AA68AE" w:rsidRPr="00E00CFF" w:rsidRDefault="00AA68AE">
            <w:pPr>
              <w:pStyle w:val="NoSpacing"/>
              <w:numPr>
                <w:ilvl w:val="0"/>
                <w:numId w:val="21"/>
              </w:numPr>
              <w:rPr>
                <w:rFonts w:ascii="Arial Narrow" w:hAnsi="Arial Narrow"/>
                <w:sz w:val="20"/>
                <w:szCs w:val="20"/>
                <w:rPrChange w:id="30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30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del w:id="303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3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305" w:author="Ademola Igbalajobi" w:date="2021-01-29T10:48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30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308" w:author="Ademola Igbalajobi" w:date="2021-01-30T20:56:00Z">
              <w:tcPr>
                <w:tcW w:w="3150" w:type="dxa"/>
              </w:tcPr>
            </w:tcPrChange>
          </w:tcPr>
          <w:p w14:paraId="51E9B117" w14:textId="77777777" w:rsidR="00AA68AE" w:rsidRPr="00E00CFF" w:rsidDel="004113D2" w:rsidRDefault="00AA68AE">
            <w:pPr>
              <w:pStyle w:val="NoSpacing"/>
              <w:numPr>
                <w:ilvl w:val="0"/>
                <w:numId w:val="4"/>
              </w:numPr>
              <w:rPr>
                <w:del w:id="309" w:author="Ademola Igbalajobi" w:date="2021-01-29T08:31:00Z"/>
                <w:rFonts w:ascii="Arial Narrow" w:hAnsi="Arial Narrow"/>
                <w:sz w:val="20"/>
                <w:szCs w:val="20"/>
                <w:rPrChange w:id="310" w:author="Ademola Igbalajobi" w:date="2021-01-30T18:14:00Z">
                  <w:rPr>
                    <w:del w:id="311" w:author="Ademola Igbalajobi" w:date="2021-01-29T08:31:00Z"/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31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0D3B8FE8" w14:textId="77777777" w:rsidR="00AA68AE" w:rsidRPr="00E00CFF" w:rsidRDefault="00AA68AE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rPrChange w:id="31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314" w:author="Ademola Igbalajobi" w:date="2021-01-29T18:44:00Z">
                <w:pPr>
                  <w:pStyle w:val="NoSpacing"/>
                  <w:ind w:left="360"/>
                </w:pPr>
              </w:pPrChange>
            </w:pPr>
          </w:p>
          <w:p w14:paraId="1343D711" w14:textId="550EA484" w:rsidR="00030731" w:rsidRPr="00E00CFF" w:rsidRDefault="00030731">
            <w:pPr>
              <w:pStyle w:val="NoSpacing"/>
              <w:numPr>
                <w:ilvl w:val="0"/>
                <w:numId w:val="4"/>
              </w:numPr>
              <w:rPr>
                <w:ins w:id="315" w:author="Ademola Igbalajobi" w:date="2021-01-29T08:57:00Z"/>
                <w:rFonts w:ascii="Arial Narrow" w:hAnsi="Arial Narrow"/>
                <w:sz w:val="20"/>
                <w:szCs w:val="20"/>
                <w:rPrChange w:id="316" w:author="Ademola Igbalajobi" w:date="2021-01-30T18:14:00Z">
                  <w:rPr>
                    <w:ins w:id="317" w:author="Ademola Igbalajobi" w:date="2021-01-29T08:57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318" w:author="Ademola Igbalajobi" w:date="2021-01-29T08:5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1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are about to </w:t>
              </w:r>
            </w:ins>
            <w:ins w:id="320" w:author="Ademola Igbalajobi" w:date="2021-01-29T10:50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purchase</w:t>
              </w:r>
            </w:ins>
            <w:ins w:id="322" w:author="Ademola Igbalajobi" w:date="2021-01-29T10:51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324" w:author="Ademola Igbalajobi" w:date="2021-01-29T10:50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</w:t>
              </w:r>
            </w:ins>
            <w:ins w:id="326" w:author="Ademola Igbalajobi" w:date="2021-01-29T10:53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GN </w:t>
              </w:r>
            </w:ins>
            <w:ins w:id="328" w:author="Ademola Igbalajobi" w:date="2021-01-29T10:50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5,000 </w:t>
              </w:r>
            </w:ins>
            <w:ins w:id="330" w:author="Ademola Igbalajobi" w:date="2021-01-29T08:5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Airtime</w:t>
              </w:r>
            </w:ins>
            <w:ins w:id="332" w:author="Ademola Igbalajobi" w:date="2021-01-29T10:53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for </w:t>
              </w:r>
            </w:ins>
            <w:ins w:id="334" w:author="Ademola Igbalajobi" w:date="2021-01-29T08:5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0803xxxxxxx. </w:t>
              </w:r>
            </w:ins>
          </w:p>
          <w:p w14:paraId="410C74DF" w14:textId="0524E699" w:rsidR="00AA68AE" w:rsidRPr="00E00CFF" w:rsidRDefault="00AA68AE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rPrChange w:id="33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337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33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339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34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341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34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343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34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AA68AE" w:rsidRPr="00E00CFF" w14:paraId="0D2AFDF1" w14:textId="77777777" w:rsidTr="00DC1E57">
        <w:trPr>
          <w:trHeight w:val="77"/>
          <w:trPrChange w:id="345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346" w:author="Ademola Igbalajobi" w:date="2021-01-30T20:56:00Z">
              <w:tcPr>
                <w:tcW w:w="1151" w:type="dxa"/>
                <w:vMerge/>
              </w:tcPr>
            </w:tcPrChange>
          </w:tcPr>
          <w:p w14:paraId="2B45706F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34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348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21F72CC4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34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50" w:author="Ademola Igbalajobi" w:date="2021-01-30T20:56:00Z">
              <w:tcPr>
                <w:tcW w:w="2657" w:type="dxa"/>
                <w:vMerge/>
              </w:tcPr>
            </w:tcPrChange>
          </w:tcPr>
          <w:p w14:paraId="227D17E6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35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352" w:author="Ademola Igbalajobi" w:date="2021-01-30T20:56:00Z">
              <w:tcPr>
                <w:tcW w:w="3206" w:type="dxa"/>
                <w:gridSpan w:val="3"/>
              </w:tcPr>
            </w:tcPrChange>
          </w:tcPr>
          <w:p w14:paraId="340A8AFA" w14:textId="307857F4" w:rsidR="00AA68AE" w:rsidRPr="00E00CFF" w:rsidRDefault="00AA68AE">
            <w:pPr>
              <w:pStyle w:val="NoSpacing"/>
              <w:numPr>
                <w:ilvl w:val="0"/>
                <w:numId w:val="21"/>
              </w:numPr>
              <w:rPr>
                <w:rFonts w:ascii="Arial Narrow" w:hAnsi="Arial Narrow"/>
                <w:sz w:val="20"/>
                <w:szCs w:val="20"/>
                <w:rPrChange w:id="35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35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Pin</w:t>
            </w:r>
          </w:p>
        </w:tc>
        <w:tc>
          <w:tcPr>
            <w:tcW w:w="3150" w:type="dxa"/>
            <w:gridSpan w:val="2"/>
            <w:tcPrChange w:id="355" w:author="Ademola Igbalajobi" w:date="2021-01-30T20:56:00Z">
              <w:tcPr>
                <w:tcW w:w="3150" w:type="dxa"/>
              </w:tcPr>
            </w:tcPrChange>
          </w:tcPr>
          <w:p w14:paraId="32B9C14A" w14:textId="249B8DE1" w:rsidR="00AA68AE" w:rsidRPr="00E00CFF" w:rsidRDefault="00AA68AE">
            <w:pPr>
              <w:pStyle w:val="NoSpacing"/>
              <w:numPr>
                <w:ilvl w:val="0"/>
                <w:numId w:val="7"/>
              </w:numPr>
              <w:rPr>
                <w:ins w:id="356" w:author="Ademola Igbalajobi" w:date="2021-01-29T08:31:00Z"/>
                <w:rFonts w:ascii="Arial Narrow" w:hAnsi="Arial Narrow"/>
                <w:sz w:val="20"/>
                <w:szCs w:val="20"/>
                <w:rPrChange w:id="357" w:author="Ademola Igbalajobi" w:date="2021-01-30T18:14:00Z">
                  <w:rPr>
                    <w:ins w:id="358" w:author="Ademola Igbalajobi" w:date="2021-01-29T08:31:00Z"/>
                    <w:rFonts w:ascii="Arial Narrow" w:hAnsi="Arial Narrow"/>
                    <w:szCs w:val="24"/>
                  </w:rPr>
                </w:rPrChange>
              </w:rPr>
            </w:pPr>
            <w:del w:id="359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36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361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36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363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3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365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36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13826A0C" w14:textId="44777020" w:rsidR="004113D2" w:rsidRPr="00E00CFF" w:rsidRDefault="00205261">
            <w:pPr>
              <w:pStyle w:val="NoSpacing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  <w:rPrChange w:id="36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368" w:author="Ademola Igbalajobi" w:date="2021-01-29T10:5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6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have successfully purchased </w:t>
              </w:r>
            </w:ins>
            <w:ins w:id="370" w:author="Ademola Igbalajobi" w:date="2021-01-29T10:52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NGN 5,000 </w:t>
              </w:r>
            </w:ins>
            <w:ins w:id="372" w:author="Ademola Igbalajobi" w:date="2021-01-29T08:31:00Z">
              <w:r w:rsidR="004113D2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Airtime </w:t>
              </w:r>
            </w:ins>
            <w:ins w:id="374" w:author="Ademola Igbalajobi" w:date="2021-01-29T10:52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for</w:t>
              </w:r>
            </w:ins>
            <w:ins w:id="376" w:author="Ademola Igbalajobi" w:date="2021-01-29T08:31:00Z">
              <w:r w:rsidR="004113D2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0803xxxxxxx</w:t>
              </w:r>
            </w:ins>
            <w:ins w:id="378" w:author="Ademola Igbalajobi" w:date="2021-01-29T08:51:00Z">
              <w:r w:rsidR="00E40C7B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 Thank You</w:t>
              </w:r>
            </w:ins>
          </w:p>
        </w:tc>
      </w:tr>
      <w:tr w:rsidR="00AA68AE" w:rsidRPr="00E00CFF" w14:paraId="1A2ACE87" w14:textId="77777777" w:rsidTr="00DC1E57">
        <w:trPr>
          <w:trHeight w:val="77"/>
          <w:trPrChange w:id="380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381" w:author="Ademola Igbalajobi" w:date="2021-01-30T20:56:00Z">
              <w:tcPr>
                <w:tcW w:w="1151" w:type="dxa"/>
                <w:vMerge/>
              </w:tcPr>
            </w:tcPrChange>
          </w:tcPr>
          <w:p w14:paraId="455CC724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38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38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13507996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3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 w:val="restart"/>
            <w:tcPrChange w:id="385" w:author="Ademola Igbalajobi" w:date="2021-01-30T20:56:00Z">
              <w:tcPr>
                <w:tcW w:w="2657" w:type="dxa"/>
                <w:vMerge w:val="restart"/>
              </w:tcPr>
            </w:tcPrChange>
          </w:tcPr>
          <w:p w14:paraId="11552A3D" w14:textId="73D7EE9B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3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38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3</w:t>
            </w:r>
            <w:del w:id="388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38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390" w:author="Ademola Igbalajobi" w:date="2021-01-29T07:39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39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39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Data for Self</w:t>
            </w:r>
          </w:p>
          <w:p w14:paraId="0B422939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39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394" w:author="Ademola Igbalajobi" w:date="2021-01-30T20:56:00Z">
              <w:tcPr>
                <w:tcW w:w="3206" w:type="dxa"/>
                <w:gridSpan w:val="3"/>
              </w:tcPr>
            </w:tcPrChange>
          </w:tcPr>
          <w:p w14:paraId="043438FE" w14:textId="04ADB58C" w:rsidR="00C61F29" w:rsidRPr="00E00CFF" w:rsidRDefault="00AA68AE">
            <w:pPr>
              <w:pStyle w:val="NoSpacing"/>
              <w:numPr>
                <w:ilvl w:val="0"/>
                <w:numId w:val="23"/>
              </w:numPr>
              <w:rPr>
                <w:rFonts w:ascii="Arial Narrow" w:hAnsi="Arial Narrow"/>
                <w:sz w:val="20"/>
                <w:szCs w:val="20"/>
                <w:rPrChange w:id="39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39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Network Provider</w:t>
            </w:r>
            <w:ins w:id="397" w:author="Ademola Igbalajobi" w:date="2021-01-29T10:55:00Z">
              <w:r w:rsidR="00C61F29" w:rsidRPr="00E00CFF">
                <w:rPr>
                  <w:rFonts w:ascii="Arial Narrow" w:hAnsi="Arial Narrow"/>
                  <w:sz w:val="20"/>
                  <w:szCs w:val="20"/>
                  <w:rPrChange w:id="39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  <w:ins w:id="399" w:author="Ademola Igbalajobi" w:date="2021-01-29T10:54:00Z">
              <w:r w:rsidR="00C61F29" w:rsidRPr="00E00CFF">
                <w:rPr>
                  <w:rFonts w:ascii="Arial Narrow" w:hAnsi="Arial Narrow"/>
                  <w:sz w:val="20"/>
                  <w:szCs w:val="20"/>
                  <w:rPrChange w:id="40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="00C61F29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40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of network providers</w:t>
              </w:r>
              <w:r w:rsidR="00C61F29" w:rsidRPr="00E00CFF">
                <w:rPr>
                  <w:rFonts w:ascii="Arial Narrow" w:hAnsi="Arial Narrow"/>
                  <w:sz w:val="20"/>
                  <w:szCs w:val="20"/>
                  <w:rPrChange w:id="40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gridSpan w:val="2"/>
            <w:tcPrChange w:id="403" w:author="Ademola Igbalajobi" w:date="2021-01-30T20:56:00Z">
              <w:tcPr>
                <w:tcW w:w="3150" w:type="dxa"/>
              </w:tcPr>
            </w:tcPrChange>
          </w:tcPr>
          <w:p w14:paraId="627B0E1C" w14:textId="6861D024" w:rsidR="00AA68AE" w:rsidRPr="00E00CFF" w:rsidRDefault="008720D4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40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405" w:author="Ademola Igbalajobi" w:date="2021-01-29T16:11:00Z">
              <w:r w:rsidRPr="00E00CFF">
                <w:rPr>
                  <w:rFonts w:ascii="Arial Narrow" w:hAnsi="Arial Narrow"/>
                  <w:sz w:val="20"/>
                  <w:szCs w:val="20"/>
                  <w:rPrChange w:id="4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Menu Number</w:t>
              </w:r>
            </w:ins>
            <w:ins w:id="407" w:author="Ademola Igbalajobi" w:date="2021-01-29T10:55:00Z">
              <w:r w:rsidR="00C61F29" w:rsidRPr="00E00CFF">
                <w:rPr>
                  <w:rFonts w:ascii="Arial Narrow" w:hAnsi="Arial Narrow"/>
                  <w:sz w:val="20"/>
                  <w:szCs w:val="20"/>
                  <w:rPrChange w:id="40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for desired network</w:t>
              </w:r>
            </w:ins>
            <w:del w:id="409" w:author="Ademola Igbalajobi" w:date="2021-01-29T10:55:00Z">
              <w:r w:rsidR="00AA68AE" w:rsidRPr="00E00CFF" w:rsidDel="00C61F29">
                <w:rPr>
                  <w:rFonts w:ascii="Arial Narrow" w:hAnsi="Arial Narrow"/>
                  <w:sz w:val="20"/>
                  <w:szCs w:val="20"/>
                  <w:rPrChange w:id="41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Numbers for network providers</w:delText>
              </w:r>
            </w:del>
          </w:p>
          <w:p w14:paraId="25D93DF6" w14:textId="2A058183" w:rsidR="00AA68AE" w:rsidRPr="00E00CFF" w:rsidRDefault="00AA68AE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41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41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41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414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41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41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41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418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41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AA68AE" w:rsidRPr="00E00CFF" w14:paraId="26525A46" w14:textId="77777777" w:rsidTr="00DC1E57">
        <w:trPr>
          <w:trHeight w:val="77"/>
          <w:trPrChange w:id="420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421" w:author="Ademola Igbalajobi" w:date="2021-01-30T20:56:00Z">
              <w:tcPr>
                <w:tcW w:w="1151" w:type="dxa"/>
                <w:vMerge/>
              </w:tcPr>
            </w:tcPrChange>
          </w:tcPr>
          <w:p w14:paraId="7741C172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2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42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30A7194B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2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425" w:author="Ademola Igbalajobi" w:date="2021-01-30T20:56:00Z">
              <w:tcPr>
                <w:tcW w:w="2657" w:type="dxa"/>
                <w:vMerge/>
              </w:tcPr>
            </w:tcPrChange>
          </w:tcPr>
          <w:p w14:paraId="158214DC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2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427" w:author="Ademola Igbalajobi" w:date="2021-01-30T20:56:00Z">
              <w:tcPr>
                <w:tcW w:w="3206" w:type="dxa"/>
                <w:gridSpan w:val="3"/>
              </w:tcPr>
            </w:tcPrChange>
          </w:tcPr>
          <w:p w14:paraId="3A6701C1" w14:textId="6140A8A1" w:rsidR="00AA68AE" w:rsidRPr="00E00CFF" w:rsidRDefault="00AA68AE">
            <w:pPr>
              <w:pStyle w:val="NoSpacing"/>
              <w:numPr>
                <w:ilvl w:val="0"/>
                <w:numId w:val="23"/>
              </w:numPr>
              <w:rPr>
                <w:rFonts w:ascii="Arial Narrow" w:hAnsi="Arial Narrow"/>
                <w:sz w:val="20"/>
                <w:szCs w:val="20"/>
                <w:rPrChange w:id="42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42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Data Plan</w:t>
            </w:r>
            <w:ins w:id="430" w:author="Ademola Igbalajobi" w:date="2021-01-29T10:56:00Z">
              <w:r w:rsidR="00EC744B" w:rsidRPr="00E00CFF">
                <w:rPr>
                  <w:rFonts w:ascii="Arial Narrow" w:hAnsi="Arial Narrow"/>
                  <w:sz w:val="20"/>
                  <w:szCs w:val="20"/>
                  <w:rPrChange w:id="4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(</w:t>
              </w:r>
              <w:r w:rsidR="00EC744B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43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of Network data plans</w:t>
              </w:r>
              <w:r w:rsidR="00EC744B" w:rsidRPr="00E00CFF">
                <w:rPr>
                  <w:rFonts w:ascii="Arial Narrow" w:hAnsi="Arial Narrow"/>
                  <w:sz w:val="20"/>
                  <w:szCs w:val="20"/>
                  <w:rPrChange w:id="43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gridSpan w:val="2"/>
            <w:tcPrChange w:id="434" w:author="Ademola Igbalajobi" w:date="2021-01-30T20:56:00Z">
              <w:tcPr>
                <w:tcW w:w="3150" w:type="dxa"/>
              </w:tcPr>
            </w:tcPrChange>
          </w:tcPr>
          <w:p w14:paraId="1CBB2E0B" w14:textId="0374A71F" w:rsidR="00AA68AE" w:rsidRPr="00E00CFF" w:rsidRDefault="008720D4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43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436" w:author="Ademola Igbalajobi" w:date="2021-01-29T16:11:00Z">
              <w:r w:rsidRPr="00E00CFF">
                <w:rPr>
                  <w:rFonts w:ascii="Arial Narrow" w:hAnsi="Arial Narrow"/>
                  <w:sz w:val="20"/>
                  <w:szCs w:val="20"/>
                  <w:rPrChange w:id="43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Menu Number</w:t>
              </w:r>
            </w:ins>
            <w:ins w:id="438" w:author="Ademola Igbalajobi" w:date="2021-01-29T10:57:00Z">
              <w:r w:rsidR="00EC744B" w:rsidRPr="00E00CFF">
                <w:rPr>
                  <w:rFonts w:ascii="Arial Narrow" w:hAnsi="Arial Narrow"/>
                  <w:sz w:val="20"/>
                  <w:szCs w:val="20"/>
                  <w:rPrChange w:id="43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for desired data plan</w:t>
              </w:r>
            </w:ins>
            <w:del w:id="440" w:author="Ademola Igbalajobi" w:date="2021-01-29T10:57:00Z">
              <w:r w:rsidR="00AA68AE" w:rsidRPr="00E00CFF" w:rsidDel="00EC744B">
                <w:rPr>
                  <w:rFonts w:ascii="Arial Narrow" w:hAnsi="Arial Narrow"/>
                  <w:sz w:val="20"/>
                  <w:szCs w:val="20"/>
                  <w:rPrChange w:id="4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Numbers for data plan</w:delText>
              </w:r>
            </w:del>
          </w:p>
          <w:p w14:paraId="53E2292C" w14:textId="50B56DCC" w:rsidR="00AA68AE" w:rsidRPr="00E00CFF" w:rsidRDefault="00AA68AE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44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443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44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445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44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447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44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449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45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AA68AE" w:rsidRPr="00E00CFF" w14:paraId="0DAC867A" w14:textId="77777777" w:rsidTr="00DC1E57">
        <w:trPr>
          <w:trHeight w:val="638"/>
          <w:trPrChange w:id="451" w:author="Ademola Igbalajobi" w:date="2021-01-30T20:56:00Z">
            <w:trPr>
              <w:trHeight w:val="638"/>
            </w:trPr>
          </w:trPrChange>
        </w:trPr>
        <w:tc>
          <w:tcPr>
            <w:tcW w:w="1255" w:type="dxa"/>
            <w:vMerge/>
            <w:tcPrChange w:id="452" w:author="Ademola Igbalajobi" w:date="2021-01-30T20:56:00Z">
              <w:tcPr>
                <w:tcW w:w="1151" w:type="dxa"/>
                <w:vMerge/>
              </w:tcPr>
            </w:tcPrChange>
          </w:tcPr>
          <w:p w14:paraId="405DE860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5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454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6DA88683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5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456" w:author="Ademola Igbalajobi" w:date="2021-01-30T20:56:00Z">
              <w:tcPr>
                <w:tcW w:w="2657" w:type="dxa"/>
                <w:vMerge/>
              </w:tcPr>
            </w:tcPrChange>
          </w:tcPr>
          <w:p w14:paraId="753D2F0C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5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458" w:author="Ademola Igbalajobi" w:date="2021-01-30T20:56:00Z">
              <w:tcPr>
                <w:tcW w:w="3206" w:type="dxa"/>
                <w:gridSpan w:val="3"/>
              </w:tcPr>
            </w:tcPrChange>
          </w:tcPr>
          <w:p w14:paraId="4742C915" w14:textId="39DBB686" w:rsidR="00AA68AE" w:rsidRPr="00E00CFF" w:rsidRDefault="00AA68AE">
            <w:pPr>
              <w:pStyle w:val="NoSpacing"/>
              <w:numPr>
                <w:ilvl w:val="0"/>
                <w:numId w:val="23"/>
              </w:numPr>
              <w:rPr>
                <w:rFonts w:ascii="Arial Narrow" w:hAnsi="Arial Narrow"/>
                <w:sz w:val="20"/>
                <w:szCs w:val="20"/>
                <w:rPrChange w:id="45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46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del w:id="461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46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463" w:author="Ademola Igbalajobi" w:date="2021-01-29T10:48:00Z">
              <w:r w:rsidR="001C1600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4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46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466" w:author="Ademola Igbalajobi" w:date="2021-01-30T20:56:00Z">
              <w:tcPr>
                <w:tcW w:w="3150" w:type="dxa"/>
              </w:tcPr>
            </w:tcPrChange>
          </w:tcPr>
          <w:p w14:paraId="68290FDB" w14:textId="77777777" w:rsidR="00AA68AE" w:rsidRPr="00E00CFF" w:rsidRDefault="00AA68AE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rPrChange w:id="46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46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109A5C6D" w14:textId="27DB7C2C" w:rsidR="00AC0A7B" w:rsidRPr="00E00CFF" w:rsidRDefault="00AC0A7B">
            <w:pPr>
              <w:pStyle w:val="NoSpacing"/>
              <w:numPr>
                <w:ilvl w:val="0"/>
                <w:numId w:val="4"/>
              </w:numPr>
              <w:rPr>
                <w:ins w:id="469" w:author="Ademola Igbalajobi" w:date="2021-01-29T11:02:00Z"/>
                <w:rFonts w:ascii="Arial Narrow" w:hAnsi="Arial Narrow"/>
                <w:sz w:val="20"/>
                <w:szCs w:val="20"/>
                <w:rPrChange w:id="470" w:author="Ademola Igbalajobi" w:date="2021-01-30T18:14:00Z">
                  <w:rPr>
                    <w:ins w:id="471" w:author="Ademola Igbalajobi" w:date="2021-01-29T11:02:00Z"/>
                    <w:rFonts w:ascii="Arial Narrow" w:hAnsi="Arial Narrow"/>
                    <w:szCs w:val="24"/>
                  </w:rPr>
                </w:rPrChange>
              </w:rPr>
            </w:pPr>
            <w:ins w:id="472" w:author="Ademola Igbalajobi" w:date="2021-01-29T11:0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47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have successfully purchased NGN 5,000 </w:t>
              </w:r>
            </w:ins>
            <w:ins w:id="474" w:author="Ademola Igbalajobi" w:date="2021-01-30T17:19:00Z">
              <w:r w:rsidR="00536F9F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47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Data</w:t>
              </w:r>
            </w:ins>
            <w:ins w:id="476" w:author="Ademola Igbalajobi" w:date="2021-01-29T11:11:00Z">
              <w:r w:rsidR="00382783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47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478" w:author="Ademola Igbalajobi" w:date="2021-01-29T11:0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47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 Thank You</w:t>
              </w:r>
              <w:r w:rsidRPr="00E00CFF" w:rsidDel="004E38AD">
                <w:rPr>
                  <w:rFonts w:ascii="Arial Narrow" w:hAnsi="Arial Narrow"/>
                  <w:sz w:val="20"/>
                  <w:szCs w:val="20"/>
                  <w:rPrChange w:id="48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</w:p>
          <w:p w14:paraId="0A522D9D" w14:textId="0DF89922" w:rsidR="00AA68AE" w:rsidRPr="00E00CFF" w:rsidRDefault="00AA68AE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rPrChange w:id="48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48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4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484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4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48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4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488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48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AA68AE" w:rsidRPr="00E00CFF" w14:paraId="187C452A" w14:textId="77777777" w:rsidTr="00DC1E57">
        <w:trPr>
          <w:trHeight w:val="77"/>
          <w:trPrChange w:id="490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491" w:author="Ademola Igbalajobi" w:date="2021-01-30T20:56:00Z">
              <w:tcPr>
                <w:tcW w:w="1151" w:type="dxa"/>
                <w:vMerge/>
              </w:tcPr>
            </w:tcPrChange>
          </w:tcPr>
          <w:p w14:paraId="2EAFB0C4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9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49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251D1CC2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9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 w:val="restart"/>
            <w:tcPrChange w:id="495" w:author="Ademola Igbalajobi" w:date="2021-01-30T20:56:00Z">
              <w:tcPr>
                <w:tcW w:w="2657" w:type="dxa"/>
                <w:vMerge w:val="restart"/>
              </w:tcPr>
            </w:tcPrChange>
          </w:tcPr>
          <w:p w14:paraId="68E4F1E0" w14:textId="77777777" w:rsidR="00AA68AE" w:rsidRPr="00E00CFF" w:rsidRDefault="00AA68AE">
            <w:pPr>
              <w:pStyle w:val="NoSpacing"/>
              <w:rPr>
                <w:rFonts w:ascii="Arial Narrow" w:hAnsi="Arial Narrow"/>
                <w:sz w:val="20"/>
                <w:szCs w:val="20"/>
                <w:rPrChange w:id="49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49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4 Data for others</w:t>
            </w:r>
          </w:p>
        </w:tc>
        <w:tc>
          <w:tcPr>
            <w:tcW w:w="3865" w:type="dxa"/>
            <w:gridSpan w:val="4"/>
            <w:tcPrChange w:id="498" w:author="Ademola Igbalajobi" w:date="2021-01-30T20:56:00Z">
              <w:tcPr>
                <w:tcW w:w="3206" w:type="dxa"/>
                <w:gridSpan w:val="3"/>
              </w:tcPr>
            </w:tcPrChange>
          </w:tcPr>
          <w:p w14:paraId="32200F71" w14:textId="42C17D2E" w:rsidR="00AA68AE" w:rsidRPr="00E00CFF" w:rsidRDefault="00AA68AE">
            <w:pPr>
              <w:pStyle w:val="NoSpacing"/>
              <w:numPr>
                <w:ilvl w:val="0"/>
                <w:numId w:val="24"/>
              </w:numPr>
              <w:rPr>
                <w:rFonts w:ascii="Arial Narrow" w:hAnsi="Arial Narrow"/>
                <w:sz w:val="20"/>
                <w:szCs w:val="20"/>
                <w:rPrChange w:id="49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50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Phone Number</w:t>
            </w:r>
          </w:p>
        </w:tc>
        <w:tc>
          <w:tcPr>
            <w:tcW w:w="3150" w:type="dxa"/>
            <w:gridSpan w:val="2"/>
            <w:tcPrChange w:id="501" w:author="Ademola Igbalajobi" w:date="2021-01-30T20:56:00Z">
              <w:tcPr>
                <w:tcW w:w="3150" w:type="dxa"/>
              </w:tcPr>
            </w:tcPrChange>
          </w:tcPr>
          <w:p w14:paraId="12FD3F90" w14:textId="4073EDF3" w:rsidR="00AA68AE" w:rsidRPr="00E00CFF" w:rsidRDefault="00AA68AE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50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503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5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505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5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507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50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509" w:author="Ademola Igbalajobi" w:date="2021-01-29T07:43:00Z">
              <w:r w:rsidR="004E38AD" w:rsidRPr="00E00CFF">
                <w:rPr>
                  <w:rFonts w:ascii="Arial Narrow" w:hAnsi="Arial Narrow"/>
                  <w:sz w:val="20"/>
                  <w:szCs w:val="20"/>
                  <w:rPrChange w:id="51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2882A247" w14:textId="77777777" w:rsidTr="00DC1E57">
        <w:trPr>
          <w:trHeight w:val="206"/>
          <w:trPrChange w:id="511" w:author="Ademola Igbalajobi" w:date="2021-01-30T20:56:00Z">
            <w:trPr>
              <w:trHeight w:val="206"/>
            </w:trPr>
          </w:trPrChange>
        </w:trPr>
        <w:tc>
          <w:tcPr>
            <w:tcW w:w="1255" w:type="dxa"/>
            <w:vMerge/>
            <w:tcPrChange w:id="512" w:author="Ademola Igbalajobi" w:date="2021-01-30T20:56:00Z">
              <w:tcPr>
                <w:tcW w:w="1151" w:type="dxa"/>
                <w:vMerge/>
              </w:tcPr>
            </w:tcPrChange>
          </w:tcPr>
          <w:p w14:paraId="72762B8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1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514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3A70E0FD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1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516" w:author="Ademola Igbalajobi" w:date="2021-01-30T20:56:00Z">
              <w:tcPr>
                <w:tcW w:w="2657" w:type="dxa"/>
                <w:vMerge/>
              </w:tcPr>
            </w:tcPrChange>
          </w:tcPr>
          <w:p w14:paraId="177428F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1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518" w:author="Ademola Igbalajobi" w:date="2021-01-30T20:56:00Z">
              <w:tcPr>
                <w:tcW w:w="3206" w:type="dxa"/>
                <w:gridSpan w:val="3"/>
              </w:tcPr>
            </w:tcPrChange>
          </w:tcPr>
          <w:p w14:paraId="5E55855E" w14:textId="60839F92" w:rsidR="00205261" w:rsidRPr="00E00CFF" w:rsidRDefault="00205261">
            <w:pPr>
              <w:pStyle w:val="NoSpacing"/>
              <w:numPr>
                <w:ilvl w:val="0"/>
                <w:numId w:val="24"/>
              </w:numPr>
              <w:rPr>
                <w:rFonts w:ascii="Arial Narrow" w:hAnsi="Arial Narrow"/>
                <w:sz w:val="20"/>
                <w:szCs w:val="20"/>
                <w:rPrChange w:id="51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520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2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Network Provider 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52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of network providers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52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  <w:del w:id="524" w:author="Ademola Igbalajobi" w:date="2021-01-29T10:58:00Z">
              <w:r w:rsidRPr="00E00CFF" w:rsidDel="00CC6CA3">
                <w:rPr>
                  <w:rFonts w:ascii="Arial Narrow" w:hAnsi="Arial Narrow"/>
                  <w:sz w:val="20"/>
                  <w:szCs w:val="20"/>
                  <w:rPrChange w:id="52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Select Network Provider</w:delText>
              </w:r>
            </w:del>
          </w:p>
        </w:tc>
        <w:tc>
          <w:tcPr>
            <w:tcW w:w="3150" w:type="dxa"/>
            <w:gridSpan w:val="2"/>
            <w:tcPrChange w:id="526" w:author="Ademola Igbalajobi" w:date="2021-01-30T20:56:00Z">
              <w:tcPr>
                <w:tcW w:w="3150" w:type="dxa"/>
              </w:tcPr>
            </w:tcPrChange>
          </w:tcPr>
          <w:p w14:paraId="75FB83A1" w14:textId="6BC3C28C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ins w:id="527" w:author="Ademola Igbalajobi" w:date="2021-01-29T10:58:00Z"/>
                <w:rFonts w:ascii="Arial Narrow" w:hAnsi="Arial Narrow"/>
                <w:sz w:val="20"/>
                <w:szCs w:val="20"/>
                <w:rPrChange w:id="528" w:author="Ademola Igbalajobi" w:date="2021-01-30T18:14:00Z">
                  <w:rPr>
                    <w:ins w:id="529" w:author="Ademola Igbalajobi" w:date="2021-01-29T10:58:00Z"/>
                    <w:rFonts w:ascii="Arial Narrow" w:hAnsi="Arial Narrow"/>
                    <w:szCs w:val="24"/>
                  </w:rPr>
                </w:rPrChange>
              </w:rPr>
            </w:pPr>
            <w:ins w:id="530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Select </w:t>
              </w:r>
            </w:ins>
            <w:ins w:id="532" w:author="Ademola Igbalajobi" w:date="2021-01-29T12:14:00Z">
              <w:r w:rsidR="00D61211" w:rsidRPr="00E00CFF">
                <w:rPr>
                  <w:rFonts w:ascii="Arial Narrow" w:hAnsi="Arial Narrow"/>
                  <w:sz w:val="20"/>
                  <w:szCs w:val="20"/>
                  <w:rPrChange w:id="53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Menu </w:t>
              </w:r>
            </w:ins>
            <w:ins w:id="534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3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Number for desired network</w:t>
              </w:r>
            </w:ins>
          </w:p>
          <w:p w14:paraId="11EA52F9" w14:textId="50EA6F9D" w:rsidR="00205261" w:rsidRPr="00E00CFF" w:rsidDel="00CC6CA3" w:rsidRDefault="00205261">
            <w:pPr>
              <w:pStyle w:val="NoSpacing"/>
              <w:numPr>
                <w:ilvl w:val="0"/>
                <w:numId w:val="6"/>
              </w:numPr>
              <w:rPr>
                <w:del w:id="536" w:author="Ademola Igbalajobi" w:date="2021-01-29T10:58:00Z"/>
                <w:rFonts w:ascii="Arial Narrow" w:hAnsi="Arial Narrow"/>
                <w:sz w:val="20"/>
                <w:szCs w:val="20"/>
                <w:rPrChange w:id="537" w:author="Ademola Igbalajobi" w:date="2021-01-30T18:14:00Z">
                  <w:rPr>
                    <w:del w:id="538" w:author="Ademola Igbalajobi" w:date="2021-01-29T10:58:00Z"/>
                    <w:rFonts w:ascii="Arial Narrow" w:hAnsi="Arial Narrow"/>
                    <w:szCs w:val="24"/>
                  </w:rPr>
                </w:rPrChange>
              </w:rPr>
            </w:pPr>
            <w:ins w:id="539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4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541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54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543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4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  <w:del w:id="545" w:author="Ademola Igbalajobi" w:date="2021-01-29T10:58:00Z">
              <w:r w:rsidRPr="00E00CFF" w:rsidDel="00CC6CA3">
                <w:rPr>
                  <w:rFonts w:ascii="Arial Narrow" w:hAnsi="Arial Narrow"/>
                  <w:sz w:val="20"/>
                  <w:szCs w:val="20"/>
                  <w:rPrChange w:id="54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Numbers for network providers</w:delText>
              </w:r>
            </w:del>
          </w:p>
          <w:p w14:paraId="657DDC8B" w14:textId="6BAD64A8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54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548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5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</w:p>
        </w:tc>
      </w:tr>
      <w:tr w:rsidR="00205261" w:rsidRPr="00E00CFF" w14:paraId="7FC4FA61" w14:textId="77777777" w:rsidTr="00DC1E57">
        <w:trPr>
          <w:trHeight w:val="296"/>
          <w:trPrChange w:id="550" w:author="Ademola Igbalajobi" w:date="2021-01-30T20:56:00Z">
            <w:trPr>
              <w:trHeight w:val="296"/>
            </w:trPr>
          </w:trPrChange>
        </w:trPr>
        <w:tc>
          <w:tcPr>
            <w:tcW w:w="1255" w:type="dxa"/>
            <w:vMerge/>
            <w:tcPrChange w:id="551" w:author="Ademola Igbalajobi" w:date="2021-01-30T20:56:00Z">
              <w:tcPr>
                <w:tcW w:w="1151" w:type="dxa"/>
                <w:vMerge/>
              </w:tcPr>
            </w:tcPrChange>
          </w:tcPr>
          <w:p w14:paraId="36985935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5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55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0DA310D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5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555" w:author="Ademola Igbalajobi" w:date="2021-01-30T20:56:00Z">
              <w:tcPr>
                <w:tcW w:w="2657" w:type="dxa"/>
                <w:vMerge/>
              </w:tcPr>
            </w:tcPrChange>
          </w:tcPr>
          <w:p w14:paraId="43C8A4C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5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557" w:author="Ademola Igbalajobi" w:date="2021-01-30T20:56:00Z">
              <w:tcPr>
                <w:tcW w:w="3206" w:type="dxa"/>
                <w:gridSpan w:val="3"/>
              </w:tcPr>
            </w:tcPrChange>
          </w:tcPr>
          <w:p w14:paraId="03661607" w14:textId="6D78C9A4" w:rsidR="00205261" w:rsidRPr="00E00CFF" w:rsidRDefault="00205261">
            <w:pPr>
              <w:pStyle w:val="NoSpacing"/>
              <w:numPr>
                <w:ilvl w:val="0"/>
                <w:numId w:val="24"/>
              </w:numPr>
              <w:rPr>
                <w:rFonts w:ascii="Arial Narrow" w:hAnsi="Arial Narrow"/>
                <w:sz w:val="20"/>
                <w:szCs w:val="20"/>
                <w:rPrChange w:id="55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559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6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Data Plan 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56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of Network data plans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56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  <w:del w:id="563" w:author="Ademola Igbalajobi" w:date="2021-01-29T10:58:00Z">
              <w:r w:rsidRPr="00E00CFF" w:rsidDel="006056B6">
                <w:rPr>
                  <w:rFonts w:ascii="Arial Narrow" w:hAnsi="Arial Narrow"/>
                  <w:sz w:val="20"/>
                  <w:szCs w:val="20"/>
                  <w:rPrChange w:id="5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Select Data Plan</w:delText>
              </w:r>
            </w:del>
          </w:p>
        </w:tc>
        <w:tc>
          <w:tcPr>
            <w:tcW w:w="3150" w:type="dxa"/>
            <w:gridSpan w:val="2"/>
            <w:tcPrChange w:id="565" w:author="Ademola Igbalajobi" w:date="2021-01-30T20:56:00Z">
              <w:tcPr>
                <w:tcW w:w="3150" w:type="dxa"/>
              </w:tcPr>
            </w:tcPrChange>
          </w:tcPr>
          <w:p w14:paraId="35708EB5" w14:textId="5DA7438D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ins w:id="566" w:author="Ademola Igbalajobi" w:date="2021-01-29T10:58:00Z"/>
                <w:rFonts w:ascii="Arial Narrow" w:hAnsi="Arial Narrow"/>
                <w:sz w:val="20"/>
                <w:szCs w:val="20"/>
                <w:rPrChange w:id="567" w:author="Ademola Igbalajobi" w:date="2021-01-30T18:14:00Z">
                  <w:rPr>
                    <w:ins w:id="568" w:author="Ademola Igbalajobi" w:date="2021-01-29T10:58:00Z"/>
                    <w:rFonts w:ascii="Arial Narrow" w:hAnsi="Arial Narrow"/>
                    <w:szCs w:val="24"/>
                  </w:rPr>
                </w:rPrChange>
              </w:rPr>
            </w:pPr>
            <w:ins w:id="569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7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Select </w:t>
              </w:r>
            </w:ins>
            <w:ins w:id="571" w:author="Ademola Igbalajobi" w:date="2021-01-29T12:14:00Z">
              <w:r w:rsidR="00D61211" w:rsidRPr="00E00CFF">
                <w:rPr>
                  <w:rFonts w:ascii="Arial Narrow" w:hAnsi="Arial Narrow"/>
                  <w:sz w:val="20"/>
                  <w:szCs w:val="20"/>
                  <w:rPrChange w:id="57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Menu </w:t>
              </w:r>
            </w:ins>
            <w:ins w:id="573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7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Number for desired data plan</w:t>
              </w:r>
            </w:ins>
          </w:p>
          <w:p w14:paraId="7E67B2B3" w14:textId="49089CCD" w:rsidR="00205261" w:rsidRPr="00E00CFF" w:rsidDel="00160A13" w:rsidRDefault="00205261">
            <w:pPr>
              <w:pStyle w:val="NoSpacing"/>
              <w:numPr>
                <w:ilvl w:val="0"/>
                <w:numId w:val="6"/>
              </w:numPr>
              <w:rPr>
                <w:del w:id="575" w:author="Ademola Igbalajobi" w:date="2021-01-29T08:58:00Z"/>
                <w:rFonts w:ascii="Arial Narrow" w:hAnsi="Arial Narrow"/>
                <w:sz w:val="20"/>
                <w:szCs w:val="20"/>
                <w:rPrChange w:id="576" w:author="Ademola Igbalajobi" w:date="2021-01-30T18:14:00Z">
                  <w:rPr>
                    <w:del w:id="577" w:author="Ademola Igbalajobi" w:date="2021-01-29T08:58:00Z"/>
                    <w:rFonts w:ascii="Arial Narrow" w:hAnsi="Arial Narrow"/>
                    <w:szCs w:val="24"/>
                  </w:rPr>
                </w:rPrChange>
              </w:rPr>
            </w:pPr>
            <w:ins w:id="578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7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lastRenderedPageBreak/>
                <w:t xml:space="preserve">Show </w:t>
              </w:r>
            </w:ins>
            <w:ins w:id="580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5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582" w:author="Ademola Igbalajobi" w:date="2021-01-29T10:58:00Z">
              <w:r w:rsidRPr="00E00CFF">
                <w:rPr>
                  <w:rFonts w:ascii="Arial Narrow" w:hAnsi="Arial Narrow"/>
                  <w:sz w:val="20"/>
                  <w:szCs w:val="20"/>
                  <w:rPrChange w:id="5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  <w:del w:id="584" w:author="Ademola Igbalajobi" w:date="2021-01-29T10:58:00Z">
              <w:r w:rsidRPr="00E00CFF" w:rsidDel="006056B6">
                <w:rPr>
                  <w:rFonts w:ascii="Arial Narrow" w:hAnsi="Arial Narrow"/>
                  <w:sz w:val="20"/>
                  <w:szCs w:val="20"/>
                  <w:rPrChange w:id="5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Numbers for data plan</w:delText>
              </w:r>
            </w:del>
          </w:p>
          <w:p w14:paraId="6B3F8B04" w14:textId="094BA11D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5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587" w:author="Ademola Igbalajobi" w:date="2021-01-29T18:44:00Z">
                <w:pPr>
                  <w:pStyle w:val="NoSpacing"/>
                </w:pPr>
              </w:pPrChange>
            </w:pPr>
            <w:del w:id="588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58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</w:p>
        </w:tc>
      </w:tr>
      <w:tr w:rsidR="00205261" w:rsidRPr="00E00CFF" w14:paraId="32752951" w14:textId="77777777" w:rsidTr="00DC1E57">
        <w:trPr>
          <w:trHeight w:val="233"/>
          <w:trPrChange w:id="590" w:author="Ademola Igbalajobi" w:date="2021-01-30T20:56:00Z">
            <w:trPr>
              <w:trHeight w:val="233"/>
            </w:trPr>
          </w:trPrChange>
        </w:trPr>
        <w:tc>
          <w:tcPr>
            <w:tcW w:w="1255" w:type="dxa"/>
            <w:vMerge/>
            <w:tcPrChange w:id="591" w:author="Ademola Igbalajobi" w:date="2021-01-30T20:56:00Z">
              <w:tcPr>
                <w:tcW w:w="1151" w:type="dxa"/>
                <w:vMerge/>
              </w:tcPr>
            </w:tcPrChange>
          </w:tcPr>
          <w:p w14:paraId="42C66B0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9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59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5104B4E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9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595" w:author="Ademola Igbalajobi" w:date="2021-01-30T20:56:00Z">
              <w:tcPr>
                <w:tcW w:w="2657" w:type="dxa"/>
                <w:vMerge/>
              </w:tcPr>
            </w:tcPrChange>
          </w:tcPr>
          <w:p w14:paraId="3C9CAEBA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59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597" w:author="Ademola Igbalajobi" w:date="2021-01-30T20:56:00Z">
              <w:tcPr>
                <w:tcW w:w="3206" w:type="dxa"/>
                <w:gridSpan w:val="3"/>
              </w:tcPr>
            </w:tcPrChange>
          </w:tcPr>
          <w:p w14:paraId="61E7E0DF" w14:textId="47A40C78" w:rsidR="00205261" w:rsidRPr="00E00CFF" w:rsidRDefault="00205261">
            <w:pPr>
              <w:pStyle w:val="NoSpacing"/>
              <w:numPr>
                <w:ilvl w:val="0"/>
                <w:numId w:val="24"/>
              </w:numPr>
              <w:rPr>
                <w:rFonts w:ascii="Arial Narrow" w:hAnsi="Arial Narrow"/>
                <w:sz w:val="20"/>
                <w:szCs w:val="20"/>
                <w:rPrChange w:id="59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59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del w:id="600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60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602" w:author="Ademola Igbalajobi" w:date="2021-01-29T10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0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60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605" w:author="Ademola Igbalajobi" w:date="2021-01-30T20:56:00Z">
              <w:tcPr>
                <w:tcW w:w="3150" w:type="dxa"/>
              </w:tcPr>
            </w:tcPrChange>
          </w:tcPr>
          <w:p w14:paraId="17AAB9E9" w14:textId="77777777" w:rsidR="00205261" w:rsidRPr="00E00CFF" w:rsidRDefault="00205261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rPrChange w:id="60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60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174BB83E" w14:textId="172831FC" w:rsidR="00205261" w:rsidRPr="00E00CFF" w:rsidRDefault="00205261">
            <w:pPr>
              <w:pStyle w:val="NoSpacing"/>
              <w:numPr>
                <w:ilvl w:val="0"/>
                <w:numId w:val="4"/>
              </w:numPr>
              <w:rPr>
                <w:ins w:id="608" w:author="Ademola Igbalajobi" w:date="2021-01-29T08:57:00Z"/>
                <w:rFonts w:ascii="Arial Narrow" w:hAnsi="Arial Narrow"/>
                <w:sz w:val="20"/>
                <w:szCs w:val="20"/>
                <w:rPrChange w:id="609" w:author="Ademola Igbalajobi" w:date="2021-01-30T18:14:00Z">
                  <w:rPr>
                    <w:ins w:id="610" w:author="Ademola Igbalajobi" w:date="2021-01-29T08:57:00Z"/>
                    <w:rFonts w:ascii="Arial Narrow" w:hAnsi="Arial Narrow"/>
                    <w:szCs w:val="24"/>
                  </w:rPr>
                </w:rPrChange>
              </w:rPr>
            </w:pPr>
            <w:ins w:id="611" w:author="Ademola Igbalajobi" w:date="2021-01-29T08:5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1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are about to </w:t>
              </w:r>
            </w:ins>
            <w:ins w:id="613" w:author="Ademola Igbalajobi" w:date="2021-01-29T11:00:00Z">
              <w:r w:rsidR="00CF23ED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1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purchase NGN </w:t>
              </w:r>
            </w:ins>
            <w:ins w:id="615" w:author="Ademola Igbalajobi" w:date="2021-01-29T08:5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1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N5,000 </w:t>
              </w:r>
            </w:ins>
            <w:ins w:id="617" w:author="Ademola Igbalajobi" w:date="2021-01-29T11:01:00Z">
              <w:r w:rsidR="00CF23ED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1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data for</w:t>
              </w:r>
            </w:ins>
            <w:ins w:id="619" w:author="Ademola Igbalajobi" w:date="2021-01-29T08:5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2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0803xxxxxxx. </w:t>
              </w:r>
            </w:ins>
          </w:p>
          <w:p w14:paraId="0BAACC88" w14:textId="06065194" w:rsidR="00205261" w:rsidRPr="00E00CFF" w:rsidRDefault="00205261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rPrChange w:id="62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62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62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62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62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62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62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62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6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3F3C5E75" w14:textId="77777777" w:rsidTr="00DC1E57">
        <w:trPr>
          <w:trHeight w:val="77"/>
          <w:trPrChange w:id="630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631" w:author="Ademola Igbalajobi" w:date="2021-01-30T20:56:00Z">
              <w:tcPr>
                <w:tcW w:w="1151" w:type="dxa"/>
                <w:vMerge/>
              </w:tcPr>
            </w:tcPrChange>
          </w:tcPr>
          <w:p w14:paraId="53BECCD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3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63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59C5015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3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635" w:author="Ademola Igbalajobi" w:date="2021-01-30T20:56:00Z">
              <w:tcPr>
                <w:tcW w:w="2657" w:type="dxa"/>
                <w:vMerge/>
              </w:tcPr>
            </w:tcPrChange>
          </w:tcPr>
          <w:p w14:paraId="75D21B88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3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637" w:author="Ademola Igbalajobi" w:date="2021-01-30T20:56:00Z">
              <w:tcPr>
                <w:tcW w:w="3206" w:type="dxa"/>
                <w:gridSpan w:val="3"/>
              </w:tcPr>
            </w:tcPrChange>
          </w:tcPr>
          <w:p w14:paraId="18772CF1" w14:textId="6CDE1BCA" w:rsidR="00205261" w:rsidRPr="00E00CFF" w:rsidRDefault="00205261">
            <w:pPr>
              <w:pStyle w:val="NoSpacing"/>
              <w:numPr>
                <w:ilvl w:val="0"/>
                <w:numId w:val="24"/>
              </w:numPr>
              <w:rPr>
                <w:rFonts w:ascii="Arial Narrow" w:hAnsi="Arial Narrow"/>
                <w:sz w:val="20"/>
                <w:szCs w:val="20"/>
                <w:rPrChange w:id="63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63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Pin</w:t>
            </w:r>
          </w:p>
        </w:tc>
        <w:tc>
          <w:tcPr>
            <w:tcW w:w="3150" w:type="dxa"/>
            <w:gridSpan w:val="2"/>
            <w:tcPrChange w:id="640" w:author="Ademola Igbalajobi" w:date="2021-01-30T20:56:00Z">
              <w:tcPr>
                <w:tcW w:w="3150" w:type="dxa"/>
              </w:tcPr>
            </w:tcPrChange>
          </w:tcPr>
          <w:p w14:paraId="69266C77" w14:textId="779715F1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641" w:author="Ademola Igbalajobi" w:date="2021-01-29T08:32:00Z"/>
                <w:rFonts w:ascii="Arial Narrow" w:hAnsi="Arial Narrow"/>
                <w:sz w:val="20"/>
                <w:szCs w:val="20"/>
                <w:rPrChange w:id="642" w:author="Ademola Igbalajobi" w:date="2021-01-30T18:14:00Z">
                  <w:rPr>
                    <w:ins w:id="643" w:author="Ademola Igbalajobi" w:date="2021-01-29T08:32:00Z"/>
                    <w:rFonts w:ascii="Arial Narrow" w:hAnsi="Arial Narrow"/>
                    <w:szCs w:val="24"/>
                  </w:rPr>
                </w:rPrChange>
              </w:rPr>
            </w:pPr>
            <w:del w:id="644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64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64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64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648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6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650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65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2F03C8D5" w14:textId="60BBF264" w:rsidR="00205261" w:rsidRPr="00E00CFF" w:rsidRDefault="00CF23ED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65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653" w:author="Ademola Igbalajobi" w:date="2021-01-29T11:0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5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have successfully purchased NGN 5,000 Data for 0803xxxxxxx. Thank You</w:t>
              </w:r>
            </w:ins>
          </w:p>
        </w:tc>
      </w:tr>
      <w:tr w:rsidR="00205261" w:rsidRPr="00E00CFF" w14:paraId="008C3906" w14:textId="77777777" w:rsidTr="00DC1E57">
        <w:trPr>
          <w:trHeight w:val="77"/>
          <w:trPrChange w:id="655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 w:val="restart"/>
            <w:tcPrChange w:id="656" w:author="Ademola Igbalajobi" w:date="2021-01-30T20:56:00Z">
              <w:tcPr>
                <w:tcW w:w="1151" w:type="dxa"/>
                <w:vMerge w:val="restart"/>
              </w:tcPr>
            </w:tcPrChange>
          </w:tcPr>
          <w:p w14:paraId="0A00887F" w14:textId="77777777" w:rsidR="00205261" w:rsidRPr="00E00CFF" w:rsidRDefault="00205261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65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658" w:author="Ademola Igbalajobi" w:date="2021-01-30T18:45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r w:rsidRPr="00E00CFF">
              <w:rPr>
                <w:rFonts w:ascii="Arial Narrow" w:hAnsi="Arial Narrow"/>
                <w:sz w:val="20"/>
                <w:szCs w:val="20"/>
                <w:rPrChange w:id="65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</w:p>
        </w:tc>
        <w:tc>
          <w:tcPr>
            <w:tcW w:w="2147" w:type="dxa"/>
            <w:vMerge w:val="restart"/>
            <w:tcPrChange w:id="660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51812962" w14:textId="47346ABD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6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66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Send Money to </w:t>
            </w:r>
            <w:ins w:id="663" w:author="Ademola Igbalajobi" w:date="2021-01-29T07:54:00Z">
              <w:r w:rsidRPr="00E00CFF">
                <w:rPr>
                  <w:rFonts w:ascii="Arial Narrow" w:hAnsi="Arial Narrow"/>
                  <w:sz w:val="20"/>
                  <w:szCs w:val="20"/>
                  <w:rPrChange w:id="6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Remita 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66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Wallet</w:t>
            </w:r>
          </w:p>
        </w:tc>
        <w:tc>
          <w:tcPr>
            <w:tcW w:w="2657" w:type="dxa"/>
            <w:tcPrChange w:id="666" w:author="Ademola Igbalajobi" w:date="2021-01-30T20:56:00Z">
              <w:tcPr>
                <w:tcW w:w="2657" w:type="dxa"/>
              </w:tcPr>
            </w:tcPrChange>
          </w:tcPr>
          <w:p w14:paraId="79D545B9" w14:textId="28F1F880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6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66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  <w:del w:id="669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67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671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67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67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Amount</w:t>
            </w:r>
            <w:ins w:id="674" w:author="Ademola Igbalajobi" w:date="2021-01-29T16:12:00Z">
              <w:r w:rsidR="008720D4" w:rsidRPr="00E00CFF">
                <w:rPr>
                  <w:rFonts w:ascii="Arial Narrow" w:hAnsi="Arial Narrow"/>
                  <w:sz w:val="20"/>
                  <w:szCs w:val="20"/>
                  <w:rPrChange w:id="6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  <w:r w:rsidR="008720D4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67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(Only Numeric characters)</w:t>
              </w:r>
            </w:ins>
          </w:p>
        </w:tc>
        <w:tc>
          <w:tcPr>
            <w:tcW w:w="3865" w:type="dxa"/>
            <w:gridSpan w:val="4"/>
            <w:tcPrChange w:id="677" w:author="Ademola Igbalajobi" w:date="2021-01-30T20:56:00Z">
              <w:tcPr>
                <w:tcW w:w="3206" w:type="dxa"/>
                <w:gridSpan w:val="3"/>
              </w:tcPr>
            </w:tcPrChange>
          </w:tcPr>
          <w:p w14:paraId="05E0B549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7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679" w:author="Ademola Igbalajobi" w:date="2021-01-30T20:56:00Z">
              <w:tcPr>
                <w:tcW w:w="3150" w:type="dxa"/>
              </w:tcPr>
            </w:tcPrChange>
          </w:tcPr>
          <w:p w14:paraId="1897545D" w14:textId="62081CEE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68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681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68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683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68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685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68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687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68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3519E85B" w14:textId="77777777" w:rsidTr="00DC1E57">
        <w:trPr>
          <w:trHeight w:val="77"/>
          <w:trPrChange w:id="689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690" w:author="Ademola Igbalajobi" w:date="2021-01-30T20:56:00Z">
              <w:tcPr>
                <w:tcW w:w="1151" w:type="dxa"/>
                <w:vMerge/>
              </w:tcPr>
            </w:tcPrChange>
          </w:tcPr>
          <w:p w14:paraId="1E74485D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9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692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6E08DF91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9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694" w:author="Ademola Igbalajobi" w:date="2021-01-30T20:56:00Z">
              <w:tcPr>
                <w:tcW w:w="2657" w:type="dxa"/>
              </w:tcPr>
            </w:tcPrChange>
          </w:tcPr>
          <w:p w14:paraId="6575A377" w14:textId="29298EC2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69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69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  <w:del w:id="697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69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699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70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70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</w:t>
            </w:r>
            <w:ins w:id="702" w:author="Ademola Igbalajobi" w:date="2021-01-29T09:01:00Z">
              <w:r w:rsidRPr="00E00CFF">
                <w:rPr>
                  <w:rFonts w:ascii="Arial Narrow" w:hAnsi="Arial Narrow"/>
                  <w:sz w:val="20"/>
                  <w:szCs w:val="20"/>
                  <w:rPrChange w:id="70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Beneficiary 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70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Wallet Number</w:t>
            </w:r>
            <w:ins w:id="705" w:author="Ademola Igbalajobi" w:date="2021-01-29T16:13:00Z">
              <w:r w:rsidR="008720D4" w:rsidRPr="00E00CFF">
                <w:rPr>
                  <w:rFonts w:ascii="Arial Narrow" w:hAnsi="Arial Narrow"/>
                  <w:sz w:val="20"/>
                  <w:szCs w:val="20"/>
                  <w:rPrChange w:id="7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  <w:r w:rsidR="008720D4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0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(Only Numeric characters)</w:t>
              </w:r>
            </w:ins>
          </w:p>
        </w:tc>
        <w:tc>
          <w:tcPr>
            <w:tcW w:w="3865" w:type="dxa"/>
            <w:gridSpan w:val="4"/>
            <w:tcPrChange w:id="708" w:author="Ademola Igbalajobi" w:date="2021-01-30T20:56:00Z">
              <w:tcPr>
                <w:tcW w:w="3206" w:type="dxa"/>
                <w:gridSpan w:val="3"/>
              </w:tcPr>
            </w:tcPrChange>
          </w:tcPr>
          <w:p w14:paraId="6D0CF01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0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710" w:author="Ademola Igbalajobi" w:date="2021-01-30T20:56:00Z">
              <w:tcPr>
                <w:tcW w:w="3150" w:type="dxa"/>
              </w:tcPr>
            </w:tcPrChange>
          </w:tcPr>
          <w:p w14:paraId="246440E2" w14:textId="0A0F37FE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71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71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71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71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71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71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71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71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71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4D58633F" w14:textId="77777777" w:rsidTr="00DC1E57">
        <w:trPr>
          <w:trHeight w:val="735"/>
          <w:trPrChange w:id="720" w:author="Ademola Igbalajobi" w:date="2021-01-30T20:56:00Z">
            <w:trPr>
              <w:trHeight w:val="735"/>
            </w:trPr>
          </w:trPrChange>
        </w:trPr>
        <w:tc>
          <w:tcPr>
            <w:tcW w:w="1255" w:type="dxa"/>
            <w:vMerge/>
            <w:tcPrChange w:id="721" w:author="Ademola Igbalajobi" w:date="2021-01-30T20:56:00Z">
              <w:tcPr>
                <w:tcW w:w="1151" w:type="dxa"/>
                <w:vMerge/>
              </w:tcPr>
            </w:tcPrChange>
          </w:tcPr>
          <w:p w14:paraId="3DF3C51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2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72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4BDE1CD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2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725" w:author="Ademola Igbalajobi" w:date="2021-01-30T20:56:00Z">
              <w:tcPr>
                <w:tcW w:w="2657" w:type="dxa"/>
              </w:tcPr>
            </w:tcPrChange>
          </w:tcPr>
          <w:p w14:paraId="23053122" w14:textId="5A27FA8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2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72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3</w:t>
            </w:r>
            <w:del w:id="728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7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730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7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73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Select Wallet to Debit (</w:t>
            </w:r>
            <w:del w:id="733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73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735" w:author="Ademola Igbalajobi" w:date="2021-01-29T10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3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73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865" w:type="dxa"/>
            <w:gridSpan w:val="4"/>
            <w:tcPrChange w:id="738" w:author="Ademola Igbalajobi" w:date="2021-01-30T20:56:00Z">
              <w:tcPr>
                <w:tcW w:w="3206" w:type="dxa"/>
                <w:gridSpan w:val="3"/>
              </w:tcPr>
            </w:tcPrChange>
          </w:tcPr>
          <w:p w14:paraId="193AB4B4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3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740" w:author="Ademola Igbalajobi" w:date="2021-01-30T20:56:00Z">
              <w:tcPr>
                <w:tcW w:w="3150" w:type="dxa"/>
              </w:tcPr>
            </w:tcPrChange>
          </w:tcPr>
          <w:p w14:paraId="7C331E93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74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74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52A6599B" w14:textId="23B19D23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743" w:author="Ademola Igbalajobi" w:date="2021-01-29T08:13:00Z"/>
                <w:rFonts w:ascii="Arial Narrow" w:hAnsi="Arial Narrow"/>
                <w:i/>
                <w:iCs/>
                <w:sz w:val="20"/>
                <w:szCs w:val="20"/>
                <w:rPrChange w:id="744" w:author="Ademola Igbalajobi" w:date="2021-01-30T18:14:00Z">
                  <w:rPr>
                    <w:ins w:id="745" w:author="Ademola Igbalajobi" w:date="2021-01-29T08:13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746" w:author="Ademola Igbalajobi" w:date="2021-01-29T08:1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4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are about to transfer N5,000 to “</w:t>
              </w:r>
            </w:ins>
            <w:ins w:id="748" w:author="Ademola Igbalajobi" w:date="2021-01-29T12:16:00Z">
              <w:r w:rsidR="00D61211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4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Wallet </w:t>
              </w:r>
            </w:ins>
            <w:ins w:id="750" w:author="Ademola Igbalajobi" w:date="2021-01-29T08:1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5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Name</w:t>
              </w:r>
            </w:ins>
            <w:ins w:id="752" w:author="Ademola Igbalajobi" w:date="2021-01-29T12:16:00Z">
              <w:r w:rsidR="00D61211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5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- Wallet ID</w:t>
              </w:r>
            </w:ins>
            <w:ins w:id="754" w:author="Ademola Igbalajobi" w:date="2021-01-29T08:1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5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” Enter PIN to confirm</w:t>
              </w:r>
            </w:ins>
          </w:p>
          <w:p w14:paraId="5028EEA7" w14:textId="2E2B33AB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75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757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75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759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76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761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76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763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7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45119525" w14:textId="77777777" w:rsidTr="00DC1E57">
        <w:trPr>
          <w:trHeight w:val="77"/>
          <w:trPrChange w:id="765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766" w:author="Ademola Igbalajobi" w:date="2021-01-30T20:56:00Z">
              <w:tcPr>
                <w:tcW w:w="1151" w:type="dxa"/>
                <w:vMerge/>
              </w:tcPr>
            </w:tcPrChange>
          </w:tcPr>
          <w:p w14:paraId="52E434EA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6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768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17CEC45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6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770" w:author="Ademola Igbalajobi" w:date="2021-01-30T20:56:00Z">
              <w:tcPr>
                <w:tcW w:w="2657" w:type="dxa"/>
              </w:tcPr>
            </w:tcPrChange>
          </w:tcPr>
          <w:p w14:paraId="724FBE9B" w14:textId="00632582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7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77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3</w:t>
            </w:r>
            <w:del w:id="773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77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775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77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77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Pin</w:t>
            </w:r>
          </w:p>
        </w:tc>
        <w:tc>
          <w:tcPr>
            <w:tcW w:w="3865" w:type="dxa"/>
            <w:gridSpan w:val="4"/>
            <w:tcPrChange w:id="778" w:author="Ademola Igbalajobi" w:date="2021-01-30T20:56:00Z">
              <w:tcPr>
                <w:tcW w:w="3206" w:type="dxa"/>
                <w:gridSpan w:val="3"/>
              </w:tcPr>
            </w:tcPrChange>
          </w:tcPr>
          <w:p w14:paraId="7850418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77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780" w:author="Ademola Igbalajobi" w:date="2021-01-30T20:56:00Z">
              <w:tcPr>
                <w:tcW w:w="3150" w:type="dxa"/>
              </w:tcPr>
            </w:tcPrChange>
          </w:tcPr>
          <w:p w14:paraId="536E321A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781" w:author="Ademola Igbalajobi" w:date="2021-01-29T08:13:00Z"/>
                <w:rFonts w:ascii="Arial Narrow" w:hAnsi="Arial Narrow"/>
                <w:sz w:val="20"/>
                <w:szCs w:val="20"/>
                <w:rPrChange w:id="782" w:author="Ademola Igbalajobi" w:date="2021-01-30T18:14:00Z">
                  <w:rPr>
                    <w:ins w:id="783" w:author="Ademola Igbalajobi" w:date="2021-01-29T08:13:00Z"/>
                    <w:rFonts w:ascii="Arial Narrow" w:hAnsi="Arial Narrow"/>
                    <w:szCs w:val="24"/>
                  </w:rPr>
                </w:rPrChange>
              </w:rPr>
            </w:pPr>
            <w:ins w:id="784" w:author="Ademola Igbalajobi" w:date="2021-01-29T07:42:00Z">
              <w:r w:rsidRPr="00E00CFF">
                <w:rPr>
                  <w:rFonts w:ascii="Arial Narrow" w:hAnsi="Arial Narrow"/>
                  <w:sz w:val="20"/>
                  <w:szCs w:val="20"/>
                  <w:rPrChange w:id="7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7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Cancel</w:t>
            </w:r>
            <w:ins w:id="787" w:author="Ademola Igbalajobi" w:date="2021-01-29T07:41:00Z">
              <w:r w:rsidRPr="00E00CFF">
                <w:rPr>
                  <w:rFonts w:ascii="Arial Narrow" w:hAnsi="Arial Narrow"/>
                  <w:sz w:val="20"/>
                  <w:szCs w:val="20"/>
                  <w:rPrChange w:id="78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  <w:del w:id="789" w:author="Ademola Igbalajobi" w:date="2021-01-29T07:41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79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/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79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Send</w:t>
            </w:r>
            <w:ins w:id="792" w:author="Ademola Igbalajobi" w:date="2021-01-29T07:42:00Z">
              <w:r w:rsidRPr="00E00CFF">
                <w:rPr>
                  <w:rFonts w:ascii="Arial Narrow" w:hAnsi="Arial Narrow"/>
                  <w:sz w:val="20"/>
                  <w:szCs w:val="20"/>
                  <w:rPrChange w:id="79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39EFF187" w14:textId="0E4AC2ED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79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795" w:author="Ademola Igbalajobi" w:date="2021-01-29T08:1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9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have successfully transferred N5,000 to “</w:t>
              </w:r>
            </w:ins>
            <w:ins w:id="797" w:author="Ademola Igbalajobi" w:date="2021-01-29T12:17:00Z">
              <w:r w:rsidR="00ED7786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79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Wallet Name - Wallet ID</w:t>
              </w:r>
            </w:ins>
            <w:ins w:id="799" w:author="Ademola Igbalajobi" w:date="2021-01-29T08:1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80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”</w:t>
              </w:r>
            </w:ins>
            <w:ins w:id="801" w:author="Ademola Igbalajobi" w:date="2021-01-29T08:5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80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 Thank You</w:t>
              </w:r>
            </w:ins>
          </w:p>
        </w:tc>
      </w:tr>
      <w:tr w:rsidR="00205261" w:rsidRPr="00E00CFF" w14:paraId="34B5DD0F" w14:textId="77777777" w:rsidTr="00DC1E57">
        <w:trPr>
          <w:trHeight w:val="77"/>
          <w:trPrChange w:id="803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 w:val="restart"/>
            <w:tcPrChange w:id="804" w:author="Ademola Igbalajobi" w:date="2021-01-30T20:56:00Z">
              <w:tcPr>
                <w:tcW w:w="1151" w:type="dxa"/>
                <w:vMerge w:val="restart"/>
              </w:tcPr>
            </w:tcPrChange>
          </w:tcPr>
          <w:p w14:paraId="4E9382C2" w14:textId="77777777" w:rsidR="00205261" w:rsidRPr="00E00CFF" w:rsidRDefault="00205261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80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806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r w:rsidRPr="00E00CFF">
              <w:rPr>
                <w:rFonts w:ascii="Arial Narrow" w:hAnsi="Arial Narrow"/>
                <w:sz w:val="20"/>
                <w:szCs w:val="20"/>
                <w:rPrChange w:id="80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3</w:t>
            </w:r>
          </w:p>
        </w:tc>
        <w:tc>
          <w:tcPr>
            <w:tcW w:w="2147" w:type="dxa"/>
            <w:vMerge w:val="restart"/>
            <w:tcPrChange w:id="808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0C0C2FE9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80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81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Send Money to Bank</w:t>
            </w:r>
          </w:p>
        </w:tc>
        <w:tc>
          <w:tcPr>
            <w:tcW w:w="2657" w:type="dxa"/>
            <w:tcPrChange w:id="811" w:author="Ademola Igbalajobi" w:date="2021-01-30T20:56:00Z">
              <w:tcPr>
                <w:tcW w:w="2657" w:type="dxa"/>
              </w:tcPr>
            </w:tcPrChange>
          </w:tcPr>
          <w:p w14:paraId="4A96B28B" w14:textId="5297F93A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81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81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  <w:del w:id="814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81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816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81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81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Amount</w:t>
            </w:r>
            <w:ins w:id="819" w:author="Ademola Igbalajobi" w:date="2021-01-29T16:13:00Z">
              <w:r w:rsidR="008720D4" w:rsidRPr="00E00CFF">
                <w:rPr>
                  <w:rFonts w:ascii="Arial Narrow" w:hAnsi="Arial Narrow"/>
                  <w:sz w:val="20"/>
                  <w:szCs w:val="20"/>
                  <w:rPrChange w:id="82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  <w:r w:rsidR="008720D4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82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(Only Numeric characters)</w:t>
              </w:r>
            </w:ins>
          </w:p>
        </w:tc>
        <w:tc>
          <w:tcPr>
            <w:tcW w:w="3865" w:type="dxa"/>
            <w:gridSpan w:val="4"/>
            <w:tcPrChange w:id="822" w:author="Ademola Igbalajobi" w:date="2021-01-30T20:56:00Z">
              <w:tcPr>
                <w:tcW w:w="3206" w:type="dxa"/>
                <w:gridSpan w:val="3"/>
              </w:tcPr>
            </w:tcPrChange>
          </w:tcPr>
          <w:p w14:paraId="124C617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82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824" w:author="Ademola Igbalajobi" w:date="2021-01-30T20:56:00Z">
              <w:tcPr>
                <w:tcW w:w="3150" w:type="dxa"/>
              </w:tcPr>
            </w:tcPrChange>
          </w:tcPr>
          <w:p w14:paraId="17445D24" w14:textId="5CA01279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82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826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82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82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8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830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8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83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83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CE705B" w:rsidRPr="00E00CFF" w14:paraId="16C265D9" w14:textId="77777777" w:rsidTr="00DC1E57">
        <w:trPr>
          <w:gridAfter w:val="1"/>
          <w:wAfter w:w="11" w:type="dxa"/>
          <w:trHeight w:val="77"/>
          <w:trPrChange w:id="834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835" w:author="Ademola Igbalajobi" w:date="2021-01-30T20:56:00Z">
              <w:tcPr>
                <w:tcW w:w="1255" w:type="dxa"/>
                <w:gridSpan w:val="2"/>
                <w:vMerge/>
              </w:tcPr>
            </w:tcPrChange>
          </w:tcPr>
          <w:p w14:paraId="3FEE5E05" w14:textId="77777777" w:rsidR="00CE705B" w:rsidRPr="00E00CFF" w:rsidRDefault="00CE705B">
            <w:pPr>
              <w:pStyle w:val="NoSpacing"/>
              <w:rPr>
                <w:rFonts w:ascii="Arial Narrow" w:hAnsi="Arial Narrow"/>
                <w:sz w:val="20"/>
                <w:szCs w:val="20"/>
                <w:rPrChange w:id="83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837" w:author="Ademola Igbalajobi" w:date="2021-01-30T20:56:00Z">
              <w:tcPr>
                <w:tcW w:w="2147" w:type="dxa"/>
                <w:vMerge/>
              </w:tcPr>
            </w:tcPrChange>
          </w:tcPr>
          <w:p w14:paraId="3699A9ED" w14:textId="77777777" w:rsidR="00CE705B" w:rsidRPr="00E00CFF" w:rsidRDefault="00CE705B">
            <w:pPr>
              <w:pStyle w:val="NoSpacing"/>
              <w:rPr>
                <w:rFonts w:ascii="Arial Narrow" w:hAnsi="Arial Narrow"/>
                <w:sz w:val="20"/>
                <w:szCs w:val="20"/>
                <w:rPrChange w:id="83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839" w:author="Ademola Igbalajobi" w:date="2021-01-30T20:56:00Z">
              <w:tcPr>
                <w:tcW w:w="2657" w:type="dxa"/>
              </w:tcPr>
            </w:tcPrChange>
          </w:tcPr>
          <w:p w14:paraId="4018C735" w14:textId="24F7CF45" w:rsidR="00CE705B" w:rsidRPr="00E00CFF" w:rsidRDefault="00CE705B">
            <w:pPr>
              <w:pStyle w:val="NoSpacing"/>
              <w:rPr>
                <w:rFonts w:ascii="Arial Narrow" w:hAnsi="Arial Narrow"/>
                <w:sz w:val="20"/>
                <w:szCs w:val="20"/>
                <w:rPrChange w:id="84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84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  <w:del w:id="842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8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844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84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84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Select </w:t>
            </w:r>
            <w:ins w:id="847" w:author="Ademola Igbalajobi" w:date="2021-01-29T09:02:00Z">
              <w:r w:rsidRPr="00E00CFF">
                <w:rPr>
                  <w:rFonts w:ascii="Arial Narrow" w:hAnsi="Arial Narrow"/>
                  <w:sz w:val="20"/>
                  <w:szCs w:val="20"/>
                  <w:rPrChange w:id="84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Benef</w:t>
              </w:r>
            </w:ins>
            <w:ins w:id="849" w:author="Ademola Igbalajobi" w:date="2021-01-29T09:03:00Z">
              <w:r w:rsidRPr="00E00CFF">
                <w:rPr>
                  <w:rFonts w:ascii="Arial Narrow" w:hAnsi="Arial Narrow"/>
                  <w:sz w:val="20"/>
                  <w:szCs w:val="20"/>
                  <w:rPrChange w:id="85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iciary 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85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Bank</w:t>
            </w:r>
            <w:ins w:id="852" w:author="Ademola Igbalajobi" w:date="2021-01-29T16:13:00Z">
              <w:r w:rsidRPr="00E00CFF">
                <w:rPr>
                  <w:rFonts w:ascii="Arial Narrow" w:hAnsi="Arial Narrow"/>
                  <w:sz w:val="20"/>
                  <w:szCs w:val="20"/>
                  <w:rPrChange w:id="85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  <w:ins w:id="854" w:author="Ademola Igbalajobi" w:date="2021-01-29T16:14:00Z">
              <w:r w:rsidRPr="00E00CFF">
                <w:rPr>
                  <w:rFonts w:ascii="Arial Narrow" w:hAnsi="Arial Narrow"/>
                  <w:sz w:val="20"/>
                  <w:szCs w:val="20"/>
                  <w:rPrChange w:id="85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</w:ins>
            <w:ins w:id="856" w:author="Ademola Igbalajobi" w:date="2021-01-29T16:17:00Z">
              <w:r w:rsidRPr="00E00CFF">
                <w:rPr>
                  <w:rFonts w:ascii="Arial Narrow" w:hAnsi="Arial Narrow"/>
                  <w:sz w:val="20"/>
                  <w:szCs w:val="20"/>
                  <w:rPrChange w:id="8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From </w:t>
              </w:r>
            </w:ins>
            <w:ins w:id="858" w:author="Ademola Igbalajobi" w:date="2021-01-29T16:1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85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Bank Drop Down List</w:t>
              </w:r>
            </w:ins>
            <w:ins w:id="860" w:author="Ademola Igbalajobi" w:date="2021-01-29T16:1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86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; </w:t>
              </w:r>
            </w:ins>
            <w:ins w:id="862" w:author="Ademola Igbalajobi" w:date="2021-01-29T16:1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86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page after Nine Banks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8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1461" w:type="dxa"/>
            <w:tcPrChange w:id="865" w:author="Ademola Igbalajobi" w:date="2021-01-30T20:56:00Z">
              <w:tcPr>
                <w:tcW w:w="1068" w:type="dxa"/>
              </w:tcPr>
            </w:tcPrChange>
          </w:tcPr>
          <w:p w14:paraId="43B3640A" w14:textId="77777777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66" w:author="Ademola Igbalajobi" w:date="2021-01-30T20:45:00Z"/>
                <w:sz w:val="14"/>
                <w:szCs w:val="14"/>
              </w:rPr>
            </w:pPr>
            <w:ins w:id="867" w:author="Ademola Igbalajobi" w:date="2021-01-30T20:44:00Z">
              <w:r w:rsidRPr="00066008">
                <w:rPr>
                  <w:sz w:val="14"/>
                  <w:szCs w:val="14"/>
                  <w:rPrChange w:id="868" w:author="Ademola Igbalajobi" w:date="2021-01-30T20:44:00Z">
                    <w:rPr>
                      <w:sz w:val="16"/>
                      <w:szCs w:val="16"/>
                    </w:rPr>
                  </w:rPrChange>
                </w:rPr>
                <w:t>Access Bank</w:t>
              </w:r>
            </w:ins>
          </w:p>
          <w:p w14:paraId="2CA50B77" w14:textId="5411B5A3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69" w:author="Ademola Igbalajobi" w:date="2021-01-30T20:46:00Z"/>
                <w:sz w:val="14"/>
                <w:szCs w:val="14"/>
              </w:rPr>
            </w:pPr>
            <w:ins w:id="870" w:author="Ademola Igbalajobi" w:date="2021-01-30T20:44:00Z">
              <w:r w:rsidRPr="00066008">
                <w:rPr>
                  <w:sz w:val="14"/>
                  <w:szCs w:val="14"/>
                </w:rPr>
                <w:t>First Bank</w:t>
              </w:r>
            </w:ins>
          </w:p>
          <w:p w14:paraId="46721E88" w14:textId="12AF03F8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71" w:author="Ademola Igbalajobi" w:date="2021-01-30T20:46:00Z"/>
                <w:sz w:val="14"/>
                <w:szCs w:val="14"/>
              </w:rPr>
            </w:pPr>
            <w:ins w:id="872" w:author="Ademola Igbalajobi" w:date="2021-01-30T20:46:00Z">
              <w:r>
                <w:rPr>
                  <w:sz w:val="14"/>
                  <w:szCs w:val="14"/>
                </w:rPr>
                <w:t>GT Bank</w:t>
              </w:r>
            </w:ins>
          </w:p>
          <w:p w14:paraId="5F37ED5E" w14:textId="158BBAF4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73" w:author="Ademola Igbalajobi" w:date="2021-01-30T20:46:00Z"/>
                <w:sz w:val="14"/>
                <w:szCs w:val="14"/>
              </w:rPr>
            </w:pPr>
            <w:ins w:id="874" w:author="Ademola Igbalajobi" w:date="2021-01-30T20:46:00Z">
              <w:r>
                <w:rPr>
                  <w:sz w:val="14"/>
                  <w:szCs w:val="14"/>
                </w:rPr>
                <w:t>Union Bank</w:t>
              </w:r>
            </w:ins>
          </w:p>
          <w:p w14:paraId="2C8FD3A5" w14:textId="28EC6C04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75" w:author="Ademola Igbalajobi" w:date="2021-01-30T20:46:00Z"/>
                <w:sz w:val="14"/>
                <w:szCs w:val="14"/>
              </w:rPr>
            </w:pPr>
            <w:ins w:id="876" w:author="Ademola Igbalajobi" w:date="2021-01-30T20:46:00Z">
              <w:r>
                <w:rPr>
                  <w:sz w:val="14"/>
                  <w:szCs w:val="14"/>
                </w:rPr>
                <w:t>UBA</w:t>
              </w:r>
            </w:ins>
          </w:p>
          <w:p w14:paraId="10F896DE" w14:textId="0EF87EA1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77" w:author="Ademola Igbalajobi" w:date="2021-01-30T20:48:00Z"/>
                <w:sz w:val="14"/>
                <w:szCs w:val="14"/>
              </w:rPr>
            </w:pPr>
            <w:ins w:id="878" w:author="Ademola Igbalajobi" w:date="2021-01-30T20:48:00Z">
              <w:r>
                <w:rPr>
                  <w:sz w:val="14"/>
                  <w:szCs w:val="14"/>
                </w:rPr>
                <w:t>Zenith</w:t>
              </w:r>
            </w:ins>
          </w:p>
          <w:p w14:paraId="6E1EA8A6" w14:textId="0E5A7173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79" w:author="Ademola Igbalajobi" w:date="2021-01-30T20:48:00Z"/>
                <w:sz w:val="14"/>
                <w:szCs w:val="14"/>
              </w:rPr>
            </w:pPr>
            <w:ins w:id="880" w:author="Ademola Igbalajobi" w:date="2021-01-30T20:48:00Z">
              <w:r>
                <w:rPr>
                  <w:sz w:val="14"/>
                  <w:szCs w:val="14"/>
                </w:rPr>
                <w:t>Ecobank</w:t>
              </w:r>
            </w:ins>
          </w:p>
          <w:p w14:paraId="7DC6A2E1" w14:textId="77777777" w:rsidR="00DC1E57" w:rsidRDefault="00DC1E57" w:rsidP="00DC1E57">
            <w:pPr>
              <w:pStyle w:val="NoSpacing"/>
              <w:numPr>
                <w:ilvl w:val="0"/>
                <w:numId w:val="48"/>
              </w:numPr>
              <w:rPr>
                <w:ins w:id="881" w:author="Ademola Igbalajobi" w:date="2021-01-30T20:57:00Z"/>
                <w:sz w:val="14"/>
                <w:szCs w:val="14"/>
              </w:rPr>
            </w:pPr>
            <w:ins w:id="882" w:author="Ademola Igbalajobi" w:date="2021-01-30T20:57:00Z">
              <w:r>
                <w:rPr>
                  <w:sz w:val="14"/>
                  <w:szCs w:val="14"/>
                </w:rPr>
                <w:t>FCMB</w:t>
              </w:r>
            </w:ins>
          </w:p>
          <w:p w14:paraId="486394B6" w14:textId="77777777" w:rsidR="00DC1E57" w:rsidRDefault="00DC1E57" w:rsidP="00DC1E57">
            <w:pPr>
              <w:pStyle w:val="NoSpacing"/>
              <w:numPr>
                <w:ilvl w:val="0"/>
                <w:numId w:val="48"/>
              </w:numPr>
              <w:rPr>
                <w:ins w:id="883" w:author="Ademola Igbalajobi" w:date="2021-01-30T20:57:00Z"/>
                <w:sz w:val="14"/>
                <w:szCs w:val="14"/>
              </w:rPr>
            </w:pPr>
            <w:ins w:id="884" w:author="Ademola Igbalajobi" w:date="2021-01-30T20:57:00Z">
              <w:r>
                <w:rPr>
                  <w:sz w:val="14"/>
                  <w:szCs w:val="14"/>
                </w:rPr>
                <w:t>Fidelity</w:t>
              </w:r>
            </w:ins>
          </w:p>
          <w:p w14:paraId="3EBF114F" w14:textId="588F7E91" w:rsidR="00066008" w:rsidRDefault="00066008" w:rsidP="00066008">
            <w:pPr>
              <w:pStyle w:val="NoSpacing"/>
              <w:numPr>
                <w:ilvl w:val="0"/>
                <w:numId w:val="48"/>
              </w:numPr>
              <w:rPr>
                <w:ins w:id="885" w:author="Ademola Igbalajobi" w:date="2021-01-30T20:48:00Z"/>
                <w:sz w:val="14"/>
                <w:szCs w:val="14"/>
              </w:rPr>
            </w:pPr>
            <w:ins w:id="886" w:author="Ademola Igbalajobi" w:date="2021-01-30T20:48:00Z">
              <w:r>
                <w:rPr>
                  <w:sz w:val="14"/>
                  <w:szCs w:val="14"/>
                </w:rPr>
                <w:t>Polaris</w:t>
              </w:r>
            </w:ins>
          </w:p>
          <w:p w14:paraId="085D3291" w14:textId="77777777" w:rsidR="00066008" w:rsidRDefault="00DC1E57" w:rsidP="00066008">
            <w:pPr>
              <w:pStyle w:val="NoSpacing"/>
              <w:numPr>
                <w:ilvl w:val="0"/>
                <w:numId w:val="48"/>
              </w:numPr>
              <w:rPr>
                <w:ins w:id="887" w:author="Ademola Igbalajobi" w:date="2021-01-30T20:59:00Z"/>
                <w:sz w:val="14"/>
                <w:szCs w:val="14"/>
              </w:rPr>
            </w:pPr>
            <w:ins w:id="888" w:author="Ademola Igbalajobi" w:date="2021-01-30T20:58:00Z">
              <w:r>
                <w:rPr>
                  <w:sz w:val="14"/>
                  <w:szCs w:val="14"/>
                </w:rPr>
                <w:t>N</w:t>
              </w:r>
            </w:ins>
            <w:ins w:id="889" w:author="Ademola Igbalajobi" w:date="2021-01-30T20:59:00Z">
              <w:r>
                <w:rPr>
                  <w:sz w:val="14"/>
                  <w:szCs w:val="14"/>
                </w:rPr>
                <w:t xml:space="preserve">ext </w:t>
              </w:r>
            </w:ins>
          </w:p>
          <w:p w14:paraId="72A1BA14" w14:textId="600B22AA" w:rsidR="00DC1E57" w:rsidRPr="00066008" w:rsidRDefault="00DC1E57">
            <w:pPr>
              <w:pStyle w:val="NoSpacing"/>
              <w:numPr>
                <w:ilvl w:val="0"/>
                <w:numId w:val="48"/>
              </w:numPr>
              <w:rPr>
                <w:ins w:id="890" w:author="Ademola Igbalajobi" w:date="2021-01-30T20:39:00Z"/>
                <w:sz w:val="14"/>
                <w:szCs w:val="14"/>
                <w:rPrChange w:id="891" w:author="Ademola Igbalajobi" w:date="2021-01-30T20:52:00Z">
                  <w:rPr>
                    <w:ins w:id="892" w:author="Ademola Igbalajobi" w:date="2021-01-30T20:39:00Z"/>
                    <w:sz w:val="18"/>
                  </w:rPr>
                </w:rPrChange>
              </w:rPr>
              <w:pPrChange w:id="893" w:author="Ademola Igbalajobi" w:date="2021-01-30T20:52:00Z">
                <w:pPr>
                  <w:pStyle w:val="NoSpacing"/>
                </w:pPr>
              </w:pPrChange>
            </w:pPr>
            <w:ins w:id="894" w:author="Ademola Igbalajobi" w:date="2021-01-30T20:59:00Z">
              <w:r>
                <w:rPr>
                  <w:sz w:val="14"/>
                  <w:szCs w:val="14"/>
                </w:rPr>
                <w:t>Back</w:t>
              </w:r>
            </w:ins>
          </w:p>
        </w:tc>
        <w:tc>
          <w:tcPr>
            <w:tcW w:w="1323" w:type="dxa"/>
            <w:tcPrChange w:id="895" w:author="Ademola Igbalajobi" w:date="2021-01-30T20:56:00Z">
              <w:tcPr>
                <w:tcW w:w="1069" w:type="dxa"/>
              </w:tcPr>
            </w:tcPrChange>
          </w:tcPr>
          <w:p w14:paraId="4105223D" w14:textId="77777777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896" w:author="Ademola Igbalajobi" w:date="2021-01-30T20:55:00Z"/>
                <w:sz w:val="14"/>
                <w:szCs w:val="14"/>
              </w:rPr>
              <w:pPrChange w:id="897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898" w:author="Ademola Igbalajobi" w:date="2021-01-30T20:55:00Z">
              <w:r>
                <w:rPr>
                  <w:sz w:val="14"/>
                  <w:szCs w:val="14"/>
                </w:rPr>
                <w:t>Stanbic</w:t>
              </w:r>
            </w:ins>
          </w:p>
          <w:p w14:paraId="7CFF47A9" w14:textId="77777777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899" w:author="Ademola Igbalajobi" w:date="2021-01-30T20:55:00Z"/>
                <w:sz w:val="14"/>
                <w:szCs w:val="14"/>
              </w:rPr>
              <w:pPrChange w:id="900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01" w:author="Ademola Igbalajobi" w:date="2021-01-30T20:55:00Z">
              <w:r>
                <w:rPr>
                  <w:sz w:val="14"/>
                  <w:szCs w:val="14"/>
                </w:rPr>
                <w:t>Wema</w:t>
              </w:r>
            </w:ins>
          </w:p>
          <w:p w14:paraId="686D25DD" w14:textId="77777777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902" w:author="Ademola Igbalajobi" w:date="2021-01-30T20:55:00Z"/>
                <w:sz w:val="14"/>
                <w:szCs w:val="14"/>
              </w:rPr>
              <w:pPrChange w:id="903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04" w:author="Ademola Igbalajobi" w:date="2021-01-30T20:55:00Z">
              <w:r>
                <w:rPr>
                  <w:sz w:val="14"/>
                  <w:szCs w:val="14"/>
                </w:rPr>
                <w:t>Stan Chart</w:t>
              </w:r>
            </w:ins>
          </w:p>
          <w:p w14:paraId="5FEC543D" w14:textId="77777777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905" w:author="Ademola Igbalajobi" w:date="2021-01-30T20:58:00Z"/>
                <w:sz w:val="14"/>
                <w:szCs w:val="14"/>
              </w:rPr>
              <w:pPrChange w:id="906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07" w:author="Ademola Igbalajobi" w:date="2021-01-30T20:58:00Z">
              <w:r>
                <w:rPr>
                  <w:sz w:val="14"/>
                  <w:szCs w:val="14"/>
                </w:rPr>
                <w:t xml:space="preserve">Heritage </w:t>
              </w:r>
            </w:ins>
          </w:p>
          <w:p w14:paraId="3E5278B6" w14:textId="19795CDD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908" w:author="Ademola Igbalajobi" w:date="2021-01-30T20:55:00Z"/>
                <w:sz w:val="14"/>
                <w:szCs w:val="14"/>
              </w:rPr>
              <w:pPrChange w:id="909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10" w:author="Ademola Igbalajobi" w:date="2021-01-30T20:55:00Z">
              <w:r>
                <w:rPr>
                  <w:sz w:val="14"/>
                  <w:szCs w:val="14"/>
                </w:rPr>
                <w:t>Citi</w:t>
              </w:r>
            </w:ins>
          </w:p>
          <w:p w14:paraId="62215791" w14:textId="77777777" w:rsidR="00DC1E57" w:rsidRDefault="00DC1E57" w:rsidP="00DC1E57">
            <w:pPr>
              <w:pStyle w:val="NoSpacing"/>
              <w:numPr>
                <w:ilvl w:val="0"/>
                <w:numId w:val="49"/>
              </w:numPr>
              <w:rPr>
                <w:ins w:id="911" w:author="Ademola Igbalajobi" w:date="2021-01-30T20:59:00Z"/>
                <w:sz w:val="14"/>
                <w:szCs w:val="14"/>
              </w:rPr>
            </w:pPr>
            <w:ins w:id="912" w:author="Ademola Igbalajobi" w:date="2021-01-30T20:59:00Z">
              <w:r>
                <w:rPr>
                  <w:sz w:val="14"/>
                  <w:szCs w:val="14"/>
                </w:rPr>
                <w:t>Keystone</w:t>
              </w:r>
            </w:ins>
          </w:p>
          <w:p w14:paraId="7CEDA765" w14:textId="5A4CB8A8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913" w:author="Ademola Igbalajobi" w:date="2021-01-30T20:55:00Z"/>
                <w:sz w:val="14"/>
                <w:szCs w:val="14"/>
              </w:rPr>
              <w:pPrChange w:id="914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15" w:author="Ademola Igbalajobi" w:date="2021-01-30T20:55:00Z">
              <w:r>
                <w:rPr>
                  <w:sz w:val="14"/>
                  <w:szCs w:val="14"/>
                </w:rPr>
                <w:t>Jaiz</w:t>
              </w:r>
            </w:ins>
            <w:ins w:id="916" w:author="Ademola Igbalajobi" w:date="2021-01-30T20:58:00Z">
              <w:r>
                <w:rPr>
                  <w:sz w:val="14"/>
                  <w:szCs w:val="14"/>
                </w:rPr>
                <w:t xml:space="preserve"> Bank</w:t>
              </w:r>
            </w:ins>
          </w:p>
          <w:p w14:paraId="346D6403" w14:textId="77777777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917" w:author="Ademola Igbalajobi" w:date="2021-01-30T20:58:00Z"/>
                <w:sz w:val="14"/>
                <w:szCs w:val="14"/>
              </w:rPr>
              <w:pPrChange w:id="918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19" w:author="Ademola Igbalajobi" w:date="2021-01-30T20:58:00Z">
              <w:r>
                <w:rPr>
                  <w:sz w:val="14"/>
                  <w:szCs w:val="14"/>
                </w:rPr>
                <w:t>Suntrust</w:t>
              </w:r>
            </w:ins>
          </w:p>
          <w:p w14:paraId="5911BCB3" w14:textId="0A554421" w:rsidR="00DC1E57" w:rsidRDefault="009D49E6">
            <w:pPr>
              <w:pStyle w:val="NoSpacing"/>
              <w:numPr>
                <w:ilvl w:val="0"/>
                <w:numId w:val="49"/>
              </w:numPr>
              <w:rPr>
                <w:ins w:id="920" w:author="Ademola Igbalajobi" w:date="2021-01-30T20:55:00Z"/>
                <w:sz w:val="14"/>
                <w:szCs w:val="14"/>
              </w:rPr>
              <w:pPrChange w:id="921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22" w:author="Ademola Igbalajobi" w:date="2021-01-30T21:17:00Z">
              <w:r>
                <w:rPr>
                  <w:sz w:val="14"/>
                  <w:szCs w:val="14"/>
                </w:rPr>
                <w:t>Titan Trust</w:t>
              </w:r>
            </w:ins>
          </w:p>
          <w:p w14:paraId="6077A2D6" w14:textId="77777777" w:rsidR="00DC1E57" w:rsidRDefault="00DC1E57">
            <w:pPr>
              <w:pStyle w:val="NoSpacing"/>
              <w:numPr>
                <w:ilvl w:val="0"/>
                <w:numId w:val="49"/>
              </w:numPr>
              <w:rPr>
                <w:ins w:id="923" w:author="Ademola Igbalajobi" w:date="2021-01-30T20:55:00Z"/>
                <w:sz w:val="14"/>
                <w:szCs w:val="14"/>
              </w:rPr>
              <w:pPrChange w:id="924" w:author="Ademola Igbalajobi" w:date="2021-01-30T20:59:00Z">
                <w:pPr>
                  <w:pStyle w:val="NoSpacing"/>
                  <w:numPr>
                    <w:numId w:val="48"/>
                  </w:numPr>
                  <w:ind w:left="360" w:hanging="360"/>
                </w:pPr>
              </w:pPrChange>
            </w:pPr>
            <w:ins w:id="925" w:author="Ademola Igbalajobi" w:date="2021-01-30T20:55:00Z">
              <w:r>
                <w:rPr>
                  <w:sz w:val="14"/>
                  <w:szCs w:val="14"/>
                </w:rPr>
                <w:t>Coronation</w:t>
              </w:r>
            </w:ins>
          </w:p>
          <w:p w14:paraId="3D274B21" w14:textId="77777777" w:rsidR="00CE705B" w:rsidRDefault="00DC1E57" w:rsidP="00DC1E57">
            <w:pPr>
              <w:pStyle w:val="NoSpacing"/>
              <w:numPr>
                <w:ilvl w:val="0"/>
                <w:numId w:val="49"/>
              </w:numPr>
              <w:rPr>
                <w:ins w:id="926" w:author="Ademola Igbalajobi" w:date="2021-01-30T21:12:00Z"/>
                <w:sz w:val="14"/>
                <w:szCs w:val="14"/>
              </w:rPr>
            </w:pPr>
            <w:ins w:id="927" w:author="Ademola Igbalajobi" w:date="2021-01-30T20:55:00Z">
              <w:r>
                <w:rPr>
                  <w:sz w:val="14"/>
                  <w:szCs w:val="14"/>
                </w:rPr>
                <w:t>Rand</w:t>
              </w:r>
            </w:ins>
          </w:p>
          <w:p w14:paraId="6B341EB5" w14:textId="2CA4D82D" w:rsidR="00D06D53" w:rsidRPr="00DC1E57" w:rsidRDefault="00D06D53">
            <w:pPr>
              <w:pStyle w:val="NoSpacing"/>
              <w:numPr>
                <w:ilvl w:val="0"/>
                <w:numId w:val="49"/>
              </w:numPr>
              <w:rPr>
                <w:ins w:id="928" w:author="Ademola Igbalajobi" w:date="2021-01-30T20:39:00Z"/>
                <w:sz w:val="14"/>
                <w:szCs w:val="14"/>
                <w:rPrChange w:id="929" w:author="Ademola Igbalajobi" w:date="2021-01-30T20:58:00Z">
                  <w:rPr>
                    <w:ins w:id="930" w:author="Ademola Igbalajobi" w:date="2021-01-30T20:39:00Z"/>
                    <w:sz w:val="18"/>
                  </w:rPr>
                </w:rPrChange>
              </w:rPr>
              <w:pPrChange w:id="931" w:author="Ademola Igbalajobi" w:date="2021-01-30T20:59:00Z">
                <w:pPr>
                  <w:pStyle w:val="NoSpacing"/>
                </w:pPr>
              </w:pPrChange>
            </w:pPr>
            <w:ins w:id="932" w:author="Ademola Igbalajobi" w:date="2021-01-30T21:12:00Z">
              <w:r>
                <w:rPr>
                  <w:sz w:val="14"/>
                  <w:szCs w:val="14"/>
                </w:rPr>
                <w:t>Back</w:t>
              </w:r>
            </w:ins>
          </w:p>
        </w:tc>
        <w:tc>
          <w:tcPr>
            <w:tcW w:w="1070" w:type="dxa"/>
            <w:tcPrChange w:id="933" w:author="Ademola Igbalajobi" w:date="2021-01-30T20:56:00Z">
              <w:tcPr>
                <w:tcW w:w="1069" w:type="dxa"/>
              </w:tcPr>
            </w:tcPrChange>
          </w:tcPr>
          <w:p w14:paraId="734D872A" w14:textId="6FC4C7DB" w:rsidR="00CE705B" w:rsidRPr="00066008" w:rsidRDefault="00CE705B" w:rsidP="00CE705B">
            <w:pPr>
              <w:pStyle w:val="NoSpacing"/>
              <w:rPr>
                <w:ins w:id="934" w:author="Ademola Igbalajobi" w:date="2021-01-30T20:39:00Z"/>
                <w:sz w:val="14"/>
                <w:szCs w:val="14"/>
                <w:rPrChange w:id="935" w:author="Ademola Igbalajobi" w:date="2021-01-30T20:44:00Z">
                  <w:rPr>
                    <w:ins w:id="936" w:author="Ademola Igbalajobi" w:date="2021-01-30T20:39:00Z"/>
                    <w:sz w:val="18"/>
                  </w:rPr>
                </w:rPrChange>
              </w:rPr>
            </w:pPr>
            <w:ins w:id="937" w:author="Ademola Igbalajobi" w:date="2021-01-30T20:39:00Z">
              <w:r w:rsidRPr="00066008">
                <w:rPr>
                  <w:sz w:val="14"/>
                  <w:szCs w:val="14"/>
                  <w:rPrChange w:id="938" w:author="Ademola Igbalajobi" w:date="2021-01-30T20:44:00Z">
                    <w:rPr>
                      <w:sz w:val="18"/>
                    </w:rPr>
                  </w:rPrChange>
                </w:rPr>
                <w:t xml:space="preserve">8. Next </w:t>
              </w:r>
            </w:ins>
          </w:p>
          <w:p w14:paraId="00475351" w14:textId="77777777" w:rsidR="00CE705B" w:rsidRPr="00066008" w:rsidRDefault="00CE705B" w:rsidP="00CE705B">
            <w:pPr>
              <w:pStyle w:val="NoSpacing"/>
              <w:rPr>
                <w:ins w:id="939" w:author="Ademola Igbalajobi" w:date="2021-01-30T20:39:00Z"/>
                <w:sz w:val="14"/>
                <w:szCs w:val="14"/>
                <w:rPrChange w:id="940" w:author="Ademola Igbalajobi" w:date="2021-01-30T20:44:00Z">
                  <w:rPr>
                    <w:ins w:id="941" w:author="Ademola Igbalajobi" w:date="2021-01-30T20:39:00Z"/>
                    <w:sz w:val="18"/>
                  </w:rPr>
                </w:rPrChange>
              </w:rPr>
            </w:pPr>
          </w:p>
          <w:p w14:paraId="119F1B7E" w14:textId="631317F9" w:rsidR="00CE705B" w:rsidRPr="00066008" w:rsidRDefault="00CE705B" w:rsidP="001E3238">
            <w:pPr>
              <w:pStyle w:val="NoSpacing"/>
              <w:rPr>
                <w:sz w:val="14"/>
                <w:szCs w:val="14"/>
                <w:rPrChange w:id="942" w:author="Ademola Igbalajobi" w:date="2021-01-30T20:4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943" w:author="Ademola Igbalajobi" w:date="2021-01-30T20:39:00Z">
              <w:r w:rsidRPr="00066008">
                <w:rPr>
                  <w:sz w:val="14"/>
                  <w:szCs w:val="14"/>
                  <w:rPrChange w:id="944" w:author="Ademola Igbalajobi" w:date="2021-01-30T20:44:00Z">
                    <w:rPr>
                      <w:sz w:val="18"/>
                    </w:rPr>
                  </w:rPrChange>
                </w:rPr>
                <w:t xml:space="preserve">0= Home, 9 = Exit </w:t>
              </w:r>
            </w:ins>
          </w:p>
        </w:tc>
        <w:tc>
          <w:tcPr>
            <w:tcW w:w="3150" w:type="dxa"/>
            <w:gridSpan w:val="2"/>
            <w:tcPrChange w:id="945" w:author="Ademola Igbalajobi" w:date="2021-01-30T20:56:00Z">
              <w:tcPr>
                <w:tcW w:w="3150" w:type="dxa"/>
              </w:tcPr>
            </w:tcPrChange>
          </w:tcPr>
          <w:p w14:paraId="1972E19A" w14:textId="2D3BC59A" w:rsidR="00CE705B" w:rsidRPr="00E00CFF" w:rsidRDefault="00CE705B">
            <w:pPr>
              <w:pStyle w:val="NoSpacing"/>
              <w:numPr>
                <w:ilvl w:val="0"/>
                <w:numId w:val="9"/>
              </w:numPr>
              <w:rPr>
                <w:ins w:id="946" w:author="Ademola Igbalajobi" w:date="2021-01-29T07:45:00Z"/>
                <w:rFonts w:ascii="Arial Narrow" w:hAnsi="Arial Narrow"/>
                <w:sz w:val="20"/>
                <w:szCs w:val="20"/>
                <w:rPrChange w:id="947" w:author="Ademola Igbalajobi" w:date="2021-01-30T18:14:00Z">
                  <w:rPr>
                    <w:ins w:id="948" w:author="Ademola Igbalajobi" w:date="2021-01-29T07:45:00Z"/>
                    <w:rFonts w:ascii="Arial Narrow" w:hAnsi="Arial Narrow"/>
                    <w:szCs w:val="24"/>
                  </w:rPr>
                </w:rPrChange>
              </w:rPr>
            </w:pPr>
            <w:ins w:id="949" w:author="Ademola Igbalajobi" w:date="2021-01-29T09:02:00Z">
              <w:r w:rsidRPr="00E00CFF">
                <w:rPr>
                  <w:rFonts w:ascii="Arial Narrow" w:hAnsi="Arial Narrow"/>
                  <w:sz w:val="20"/>
                  <w:szCs w:val="20"/>
                  <w:rPrChange w:id="95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Options </w:t>
              </w:r>
            </w:ins>
            <w:ins w:id="951" w:author="Ademola Igbalajobi" w:date="2021-01-29T07:46:00Z">
              <w:r w:rsidRPr="00E00CFF">
                <w:rPr>
                  <w:rFonts w:ascii="Arial Narrow" w:hAnsi="Arial Narrow"/>
                  <w:sz w:val="20"/>
                  <w:szCs w:val="20"/>
                  <w:rPrChange w:id="95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for ‘Back</w:t>
              </w:r>
            </w:ins>
            <w:ins w:id="953" w:author="Ademola Igbalajobi" w:date="2021-01-29T07:47:00Z">
              <w:r w:rsidRPr="00E00CFF">
                <w:rPr>
                  <w:rFonts w:ascii="Arial Narrow" w:hAnsi="Arial Narrow"/>
                  <w:sz w:val="20"/>
                  <w:szCs w:val="20"/>
                  <w:rPrChange w:id="95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’ </w:t>
              </w:r>
            </w:ins>
            <w:ins w:id="955" w:author="Ademola Igbalajobi" w:date="2021-01-29T07:46:00Z">
              <w:r w:rsidRPr="00E00CFF">
                <w:rPr>
                  <w:rFonts w:ascii="Arial Narrow" w:hAnsi="Arial Narrow"/>
                  <w:sz w:val="20"/>
                  <w:szCs w:val="20"/>
                  <w:rPrChange w:id="95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and </w:t>
              </w:r>
            </w:ins>
            <w:ins w:id="957" w:author="Ademola Igbalajobi" w:date="2021-01-29T07:47:00Z">
              <w:r w:rsidRPr="00E00CFF">
                <w:rPr>
                  <w:rFonts w:ascii="Arial Narrow" w:hAnsi="Arial Narrow"/>
                  <w:sz w:val="20"/>
                  <w:szCs w:val="20"/>
                  <w:rPrChange w:id="95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‘</w:t>
              </w:r>
            </w:ins>
            <w:ins w:id="959" w:author="Ademola Igbalajobi" w:date="2021-01-29T07:46:00Z">
              <w:r w:rsidRPr="00E00CFF">
                <w:rPr>
                  <w:rFonts w:ascii="Arial Narrow" w:hAnsi="Arial Narrow"/>
                  <w:sz w:val="20"/>
                  <w:szCs w:val="20"/>
                  <w:rPrChange w:id="96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Next’</w:t>
              </w:r>
            </w:ins>
            <w:ins w:id="961" w:author="Ademola Igbalajobi" w:date="2021-01-29T09:02:00Z">
              <w:r w:rsidRPr="00E00CFF">
                <w:rPr>
                  <w:rFonts w:ascii="Arial Narrow" w:hAnsi="Arial Narrow"/>
                  <w:sz w:val="20"/>
                  <w:szCs w:val="20"/>
                  <w:rPrChange w:id="96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for more banks</w:t>
              </w:r>
            </w:ins>
          </w:p>
          <w:p w14:paraId="1FEE5F15" w14:textId="661398D8" w:rsidR="00CE705B" w:rsidRPr="00E00CFF" w:rsidRDefault="00CE705B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96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964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9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96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96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968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96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970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97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AC43E9E" w14:textId="77777777" w:rsidTr="00DC1E57">
        <w:trPr>
          <w:trHeight w:val="77"/>
          <w:trPrChange w:id="972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973" w:author="Ademola Igbalajobi" w:date="2021-01-30T20:56:00Z">
              <w:tcPr>
                <w:tcW w:w="1151" w:type="dxa"/>
                <w:vMerge/>
              </w:tcPr>
            </w:tcPrChange>
          </w:tcPr>
          <w:p w14:paraId="3AC9F8A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97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975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715592D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97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977" w:author="Ademola Igbalajobi" w:date="2021-01-30T20:56:00Z">
              <w:tcPr>
                <w:tcW w:w="2657" w:type="dxa"/>
              </w:tcPr>
            </w:tcPrChange>
          </w:tcPr>
          <w:p w14:paraId="7AEFDA7C" w14:textId="6A368104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97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97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3</w:t>
            </w:r>
            <w:del w:id="980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9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982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9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9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</w:t>
            </w:r>
            <w:ins w:id="985" w:author="Ademola Igbalajobi" w:date="2021-01-29T09:03:00Z">
              <w:r w:rsidRPr="00E00CFF">
                <w:rPr>
                  <w:rFonts w:ascii="Arial Narrow" w:hAnsi="Arial Narrow"/>
                  <w:sz w:val="20"/>
                  <w:szCs w:val="20"/>
                  <w:rPrChange w:id="98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Beneficiary </w:t>
              </w:r>
            </w:ins>
            <w:del w:id="987" w:author="Ademola Igbalajobi" w:date="2021-01-29T09:03:00Z">
              <w:r w:rsidRPr="00E00CFF" w:rsidDel="00160A13">
                <w:rPr>
                  <w:rFonts w:ascii="Arial Narrow" w:hAnsi="Arial Narrow"/>
                  <w:sz w:val="20"/>
                  <w:szCs w:val="20"/>
                  <w:rPrChange w:id="98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98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Bank Account Number</w:t>
            </w:r>
            <w:ins w:id="990" w:author="Ademola Igbalajobi" w:date="2021-01-29T16:14:00Z">
              <w:r w:rsidR="008720D4" w:rsidRPr="00E00CFF">
                <w:rPr>
                  <w:rFonts w:ascii="Arial Narrow" w:hAnsi="Arial Narrow"/>
                  <w:sz w:val="20"/>
                  <w:szCs w:val="20"/>
                  <w:rPrChange w:id="99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(</w:t>
              </w:r>
              <w:r w:rsidR="008720D4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99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Only Numeric characters0</w:t>
              </w:r>
            </w:ins>
          </w:p>
        </w:tc>
        <w:tc>
          <w:tcPr>
            <w:tcW w:w="3865" w:type="dxa"/>
            <w:gridSpan w:val="4"/>
            <w:tcPrChange w:id="993" w:author="Ademola Igbalajobi" w:date="2021-01-30T20:56:00Z">
              <w:tcPr>
                <w:tcW w:w="3206" w:type="dxa"/>
                <w:gridSpan w:val="3"/>
              </w:tcPr>
            </w:tcPrChange>
          </w:tcPr>
          <w:p w14:paraId="5E9DBBD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99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995" w:author="Ademola Igbalajobi" w:date="2021-01-30T20:56:00Z">
              <w:tcPr>
                <w:tcW w:w="3150" w:type="dxa"/>
              </w:tcPr>
            </w:tcPrChange>
          </w:tcPr>
          <w:p w14:paraId="643CC7A7" w14:textId="39F3E462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99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997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99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999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00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001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00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003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0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205E6CAB" w14:textId="77777777" w:rsidTr="00DC1E57">
        <w:trPr>
          <w:trHeight w:val="675"/>
          <w:trPrChange w:id="1005" w:author="Ademola Igbalajobi" w:date="2021-01-30T20:56:00Z">
            <w:trPr>
              <w:trHeight w:val="675"/>
            </w:trPr>
          </w:trPrChange>
        </w:trPr>
        <w:tc>
          <w:tcPr>
            <w:tcW w:w="1255" w:type="dxa"/>
            <w:vMerge/>
            <w:tcPrChange w:id="1006" w:author="Ademola Igbalajobi" w:date="2021-01-30T20:56:00Z">
              <w:tcPr>
                <w:tcW w:w="1151" w:type="dxa"/>
                <w:vMerge/>
              </w:tcPr>
            </w:tcPrChange>
          </w:tcPr>
          <w:p w14:paraId="25A2EAE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0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008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761B2A0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0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1010" w:author="Ademola Igbalajobi" w:date="2021-01-30T20:56:00Z">
              <w:tcPr>
                <w:tcW w:w="2657" w:type="dxa"/>
              </w:tcPr>
            </w:tcPrChange>
          </w:tcPr>
          <w:p w14:paraId="0B2988D9" w14:textId="4B9F6269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1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01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4</w:t>
            </w:r>
            <w:del w:id="1013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01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015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01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01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Select Wallet to Debit (</w:t>
            </w:r>
            <w:ins w:id="1018" w:author="Ademola Igbalajobi" w:date="2021-01-29T18:22:00Z">
              <w:r w:rsidR="005B3E1D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1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Drop down for user with multiple wallets</w:t>
              </w:r>
            </w:ins>
            <w:del w:id="1020" w:author="Ademola Igbalajobi" w:date="2021-01-29T07:49:00Z">
              <w:r w:rsidRPr="00E00CFF" w:rsidDel="00C32BAB">
                <w:rPr>
                  <w:rFonts w:ascii="Arial Narrow" w:hAnsi="Arial Narrow"/>
                  <w:i/>
                  <w:iCs/>
                  <w:sz w:val="20"/>
                  <w:szCs w:val="20"/>
                  <w:rPrChange w:id="102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Only </w:delText>
              </w:r>
            </w:del>
            <w:del w:id="1022" w:author="Ademola Igbalajobi" w:date="2021-01-29T18:22:00Z">
              <w:r w:rsidRPr="00E00CFF" w:rsidDel="005B3E1D">
                <w:rPr>
                  <w:rFonts w:ascii="Arial Narrow" w:hAnsi="Arial Narrow"/>
                  <w:i/>
                  <w:iCs/>
                  <w:sz w:val="20"/>
                  <w:szCs w:val="20"/>
                  <w:rPrChange w:id="102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where user has more than one wallet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102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865" w:type="dxa"/>
            <w:gridSpan w:val="4"/>
            <w:tcPrChange w:id="1025" w:author="Ademola Igbalajobi" w:date="2021-01-30T20:56:00Z">
              <w:tcPr>
                <w:tcW w:w="3206" w:type="dxa"/>
                <w:gridSpan w:val="3"/>
              </w:tcPr>
            </w:tcPrChange>
          </w:tcPr>
          <w:p w14:paraId="5373A90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2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027" w:author="Ademola Igbalajobi" w:date="2021-01-30T20:56:00Z">
              <w:tcPr>
                <w:tcW w:w="3150" w:type="dxa"/>
              </w:tcPr>
            </w:tcPrChange>
          </w:tcPr>
          <w:p w14:paraId="1727395F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02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02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4F372BAA" w14:textId="23BB7A90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1030" w:author="Ademola Igbalajobi" w:date="2021-01-29T07:50:00Z"/>
                <w:rFonts w:ascii="Arial Narrow" w:hAnsi="Arial Narrow"/>
                <w:i/>
                <w:iCs/>
                <w:sz w:val="20"/>
                <w:szCs w:val="20"/>
                <w:rPrChange w:id="1031" w:author="Ademola Igbalajobi" w:date="2021-01-30T18:14:00Z">
                  <w:rPr>
                    <w:ins w:id="1032" w:author="Ademola Igbalajobi" w:date="2021-01-29T07:50:00Z"/>
                    <w:rFonts w:ascii="Arial Narrow" w:hAnsi="Arial Narrow"/>
                    <w:szCs w:val="24"/>
                  </w:rPr>
                </w:rPrChange>
              </w:rPr>
            </w:pPr>
            <w:ins w:id="1033" w:author="Ademola Igbalajobi" w:date="2021-01-29T07:5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3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You </w:t>
              </w:r>
            </w:ins>
            <w:ins w:id="1035" w:author="Ademola Igbalajobi" w:date="2021-01-29T07:5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3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are about to transfer </w:t>
              </w:r>
            </w:ins>
            <w:ins w:id="1037" w:author="Ademola Igbalajobi" w:date="2021-01-29T07:5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3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N5,000 to “Account Name Account Number”</w:t>
              </w:r>
            </w:ins>
            <w:ins w:id="1039" w:author="Ademola Igbalajobi" w:date="2021-01-29T07:5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4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Enter PIN to confirm</w:t>
              </w:r>
            </w:ins>
          </w:p>
          <w:p w14:paraId="56D0B938" w14:textId="352716A8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04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04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0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04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04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04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04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04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0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A002A67" w14:textId="77777777" w:rsidTr="00DC1E57">
        <w:trPr>
          <w:trHeight w:val="77"/>
          <w:trPrChange w:id="1050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051" w:author="Ademola Igbalajobi" w:date="2021-01-30T20:56:00Z">
              <w:tcPr>
                <w:tcW w:w="1151" w:type="dxa"/>
                <w:vMerge/>
              </w:tcPr>
            </w:tcPrChange>
          </w:tcPr>
          <w:p w14:paraId="617B8EF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5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05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5C29B349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5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1055" w:author="Ademola Igbalajobi" w:date="2021-01-30T20:56:00Z">
              <w:tcPr>
                <w:tcW w:w="2657" w:type="dxa"/>
              </w:tcPr>
            </w:tcPrChange>
          </w:tcPr>
          <w:p w14:paraId="46CFF1E1" w14:textId="40C3234C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5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05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5</w:t>
            </w:r>
            <w:del w:id="1058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05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060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06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06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Pin</w:t>
            </w:r>
          </w:p>
        </w:tc>
        <w:tc>
          <w:tcPr>
            <w:tcW w:w="3865" w:type="dxa"/>
            <w:gridSpan w:val="4"/>
            <w:tcPrChange w:id="1063" w:author="Ademola Igbalajobi" w:date="2021-01-30T20:56:00Z">
              <w:tcPr>
                <w:tcW w:w="3206" w:type="dxa"/>
                <w:gridSpan w:val="3"/>
              </w:tcPr>
            </w:tcPrChange>
          </w:tcPr>
          <w:p w14:paraId="327F0FF8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06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065" w:author="Ademola Igbalajobi" w:date="2021-01-30T20:56:00Z">
              <w:tcPr>
                <w:tcW w:w="3150" w:type="dxa"/>
              </w:tcPr>
            </w:tcPrChange>
          </w:tcPr>
          <w:p w14:paraId="0700CCFC" w14:textId="1C440288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1066" w:author="Ademola Igbalajobi" w:date="2021-01-29T07:47:00Z"/>
                <w:rFonts w:ascii="Arial Narrow" w:hAnsi="Arial Narrow"/>
                <w:sz w:val="20"/>
                <w:szCs w:val="20"/>
                <w:rPrChange w:id="1067" w:author="Ademola Igbalajobi" w:date="2021-01-30T18:14:00Z">
                  <w:rPr>
                    <w:ins w:id="1068" w:author="Ademola Igbalajobi" w:date="2021-01-29T07:47:00Z"/>
                    <w:rFonts w:ascii="Arial Narrow" w:hAnsi="Arial Narrow"/>
                    <w:szCs w:val="24"/>
                  </w:rPr>
                </w:rPrChange>
              </w:rPr>
            </w:pPr>
            <w:del w:id="1069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07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071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07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073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07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075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07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  <w:ins w:id="1077" w:author="Ademola Igbalajobi" w:date="2021-01-29T07:47:00Z">
              <w:r w:rsidRPr="00E00CFF">
                <w:rPr>
                  <w:rFonts w:ascii="Arial Narrow" w:hAnsi="Arial Narrow"/>
                  <w:sz w:val="20"/>
                  <w:szCs w:val="20"/>
                  <w:rPrChange w:id="107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</w:p>
          <w:p w14:paraId="4F945EA8" w14:textId="0D26EA14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i/>
                <w:iCs/>
                <w:sz w:val="20"/>
                <w:szCs w:val="20"/>
                <w:rPrChange w:id="107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1080" w:author="Ademola Igbalajobi" w:date="2021-01-29T18:44:00Z">
                <w:pPr>
                  <w:pStyle w:val="NoSpacing"/>
                  <w:numPr>
                    <w:numId w:val="10"/>
                  </w:numPr>
                  <w:ind w:left="360" w:hanging="360"/>
                </w:pPr>
              </w:pPrChange>
            </w:pPr>
            <w:ins w:id="1081" w:author="Ademola Igbalajobi" w:date="2021-01-29T07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8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</w:t>
              </w:r>
            </w:ins>
            <w:ins w:id="1083" w:author="Ademola Igbalajobi" w:date="2021-01-29T07:4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8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ou have successfully transferred N5</w:t>
              </w:r>
            </w:ins>
            <w:ins w:id="1085" w:author="Ademola Igbalajobi" w:date="2021-01-29T07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8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,</w:t>
              </w:r>
            </w:ins>
            <w:ins w:id="1087" w:author="Ademola Igbalajobi" w:date="2021-01-29T07:4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8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00</w:t>
              </w:r>
            </w:ins>
            <w:ins w:id="1089" w:author="Ademola Igbalajobi" w:date="2021-01-29T07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9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0 </w:t>
              </w:r>
            </w:ins>
            <w:ins w:id="1091" w:author="Ademola Igbalajobi" w:date="2021-01-29T07:4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9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to</w:t>
              </w:r>
            </w:ins>
            <w:ins w:id="1093" w:author="Ademola Igbalajobi" w:date="2021-01-29T07:4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9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  <w:ins w:id="1095" w:author="Ademola Igbalajobi" w:date="2021-01-29T07:4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9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“Account Name Account Number”</w:t>
              </w:r>
            </w:ins>
            <w:ins w:id="1097" w:author="Ademola Igbalajobi" w:date="2021-01-29T08:5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09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 Thank You</w:t>
              </w:r>
            </w:ins>
          </w:p>
        </w:tc>
      </w:tr>
      <w:tr w:rsidR="00205261" w:rsidRPr="00E00CFF" w14:paraId="5EC13EF7" w14:textId="77777777" w:rsidTr="00DC1E57">
        <w:trPr>
          <w:trHeight w:val="77"/>
          <w:trPrChange w:id="1099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 w:val="restart"/>
            <w:tcPrChange w:id="1100" w:author="Ademola Igbalajobi" w:date="2021-01-30T20:56:00Z">
              <w:tcPr>
                <w:tcW w:w="1151" w:type="dxa"/>
                <w:vMerge w:val="restart"/>
              </w:tcPr>
            </w:tcPrChange>
          </w:tcPr>
          <w:p w14:paraId="43675CF4" w14:textId="77777777" w:rsidR="00205261" w:rsidRPr="00E00CFF" w:rsidRDefault="00205261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110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1102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r w:rsidRPr="00E00CFF">
              <w:rPr>
                <w:rFonts w:ascii="Arial Narrow" w:hAnsi="Arial Narrow"/>
                <w:sz w:val="20"/>
                <w:szCs w:val="20"/>
                <w:rPrChange w:id="110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4</w:t>
            </w:r>
          </w:p>
        </w:tc>
        <w:tc>
          <w:tcPr>
            <w:tcW w:w="2147" w:type="dxa"/>
            <w:vMerge w:val="restart"/>
            <w:tcPrChange w:id="1104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6F65C492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0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10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Pay RRR</w:t>
            </w:r>
          </w:p>
        </w:tc>
        <w:tc>
          <w:tcPr>
            <w:tcW w:w="2657" w:type="dxa"/>
            <w:tcPrChange w:id="1107" w:author="Ademola Igbalajobi" w:date="2021-01-30T20:56:00Z">
              <w:tcPr>
                <w:tcW w:w="2657" w:type="dxa"/>
              </w:tcPr>
            </w:tcPrChange>
          </w:tcPr>
          <w:p w14:paraId="2E32FD44" w14:textId="3CE94791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0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10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  <w:del w:id="1110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11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112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11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11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RRR</w:t>
            </w:r>
            <w:ins w:id="1115" w:author="Ademola Igbalajobi" w:date="2021-01-29T16:15:00Z">
              <w:r w:rsidR="00B46218" w:rsidRPr="00E00CFF">
                <w:rPr>
                  <w:rFonts w:ascii="Arial Narrow" w:hAnsi="Arial Narrow"/>
                  <w:sz w:val="20"/>
                  <w:szCs w:val="20"/>
                  <w:rPrChange w:id="111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(</w:t>
              </w:r>
              <w:r w:rsidR="00B46218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1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Only Numeric characters)</w:t>
              </w:r>
            </w:ins>
          </w:p>
        </w:tc>
        <w:tc>
          <w:tcPr>
            <w:tcW w:w="3865" w:type="dxa"/>
            <w:gridSpan w:val="4"/>
            <w:tcPrChange w:id="1118" w:author="Ademola Igbalajobi" w:date="2021-01-30T20:56:00Z">
              <w:tcPr>
                <w:tcW w:w="3206" w:type="dxa"/>
                <w:gridSpan w:val="3"/>
              </w:tcPr>
            </w:tcPrChange>
          </w:tcPr>
          <w:p w14:paraId="752AE6A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1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120" w:author="Ademola Igbalajobi" w:date="2021-01-30T20:56:00Z">
              <w:tcPr>
                <w:tcW w:w="3150" w:type="dxa"/>
              </w:tcPr>
            </w:tcPrChange>
          </w:tcPr>
          <w:p w14:paraId="09DF836A" w14:textId="48B64FF9" w:rsidR="00205261" w:rsidRPr="00E00CFF" w:rsidRDefault="00205261">
            <w:pPr>
              <w:pStyle w:val="NoSpacing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  <w:rPrChange w:id="112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12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12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12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12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12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12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12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1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755CBF9F" w14:textId="77777777" w:rsidTr="00DC1E57">
        <w:trPr>
          <w:trHeight w:val="860"/>
          <w:trPrChange w:id="1130" w:author="Ademola Igbalajobi" w:date="2021-01-30T20:56:00Z">
            <w:trPr>
              <w:trHeight w:val="860"/>
            </w:trPr>
          </w:trPrChange>
        </w:trPr>
        <w:tc>
          <w:tcPr>
            <w:tcW w:w="1255" w:type="dxa"/>
            <w:vMerge/>
            <w:tcPrChange w:id="1131" w:author="Ademola Igbalajobi" w:date="2021-01-30T20:56:00Z">
              <w:tcPr>
                <w:tcW w:w="1151" w:type="dxa"/>
                <w:vMerge/>
              </w:tcPr>
            </w:tcPrChange>
          </w:tcPr>
          <w:p w14:paraId="3699722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3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13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37BE307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3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1135" w:author="Ademola Igbalajobi" w:date="2021-01-30T20:56:00Z">
              <w:tcPr>
                <w:tcW w:w="2657" w:type="dxa"/>
              </w:tcPr>
            </w:tcPrChange>
          </w:tcPr>
          <w:p w14:paraId="16572D30" w14:textId="35AC94E8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3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13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  <w:del w:id="1138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13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140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1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14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Select Wallet to Debit (</w:t>
            </w:r>
            <w:del w:id="1143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114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1145" w:author="Ademola Igbalajobi" w:date="2021-01-29T10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4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14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865" w:type="dxa"/>
            <w:gridSpan w:val="4"/>
            <w:tcPrChange w:id="1148" w:author="Ademola Igbalajobi" w:date="2021-01-30T20:56:00Z">
              <w:tcPr>
                <w:tcW w:w="3206" w:type="dxa"/>
                <w:gridSpan w:val="3"/>
              </w:tcPr>
            </w:tcPrChange>
          </w:tcPr>
          <w:p w14:paraId="296D54F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4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150" w:author="Ademola Igbalajobi" w:date="2021-01-30T20:56:00Z">
              <w:tcPr>
                <w:tcW w:w="3150" w:type="dxa"/>
              </w:tcPr>
            </w:tcPrChange>
          </w:tcPr>
          <w:p w14:paraId="626263D8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15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15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157A3835" w14:textId="4596EE0C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1153" w:author="Ademola Igbalajobi" w:date="2021-01-29T08:42:00Z"/>
                <w:rFonts w:ascii="Arial Narrow" w:hAnsi="Arial Narrow"/>
                <w:i/>
                <w:iCs/>
                <w:sz w:val="20"/>
                <w:szCs w:val="20"/>
                <w:rPrChange w:id="1154" w:author="Ademola Igbalajobi" w:date="2021-01-30T18:14:00Z">
                  <w:rPr>
                    <w:ins w:id="1155" w:author="Ademola Igbalajobi" w:date="2021-01-29T08:42:00Z"/>
                    <w:rFonts w:ascii="Arial Narrow" w:hAnsi="Arial Narrow"/>
                    <w:szCs w:val="24"/>
                  </w:rPr>
                </w:rPrChange>
              </w:rPr>
            </w:pPr>
            <w:ins w:id="1156" w:author="Ademola Igbalajobi" w:date="2021-01-29T08:4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You are about to pay RRR-234898789878: N5</w:t>
              </w:r>
            </w:ins>
            <w:ins w:id="1158" w:author="Ademola Igbalajobi" w:date="2021-01-29T08:4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5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,</w:t>
              </w:r>
            </w:ins>
            <w:ins w:id="1160" w:author="Ademola Igbalajobi" w:date="2021-01-29T08:4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6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000</w:t>
              </w:r>
            </w:ins>
            <w:ins w:id="1162" w:author="Ademola Igbalajobi" w:date="2021-01-29T08:4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6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.00</w:t>
              </w:r>
            </w:ins>
            <w:ins w:id="1164" w:author="Ademola Igbalajobi" w:date="2021-01-29T08:4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to </w:t>
              </w:r>
            </w:ins>
            <w:ins w:id="1166" w:author="Ademola Igbalajobi" w:date="2021-01-29T08:4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6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“Biller”</w:t>
              </w:r>
            </w:ins>
            <w:ins w:id="1168" w:author="Ademola Igbalajobi" w:date="2021-01-29T08:4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16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 Enter PIN to confirm</w:t>
              </w:r>
            </w:ins>
          </w:p>
          <w:p w14:paraId="739D51EC" w14:textId="10C4EA1C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17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171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17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173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17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175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17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177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17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5381E4E9" w14:textId="77777777" w:rsidTr="00DC1E57">
        <w:trPr>
          <w:trHeight w:val="197"/>
          <w:trPrChange w:id="1179" w:author="Ademola Igbalajobi" w:date="2021-01-30T20:56:00Z">
            <w:trPr>
              <w:trHeight w:val="197"/>
            </w:trPr>
          </w:trPrChange>
        </w:trPr>
        <w:tc>
          <w:tcPr>
            <w:tcW w:w="1255" w:type="dxa"/>
            <w:vMerge/>
            <w:tcPrChange w:id="1180" w:author="Ademola Igbalajobi" w:date="2021-01-30T20:56:00Z">
              <w:tcPr>
                <w:tcW w:w="1151" w:type="dxa"/>
                <w:vMerge/>
              </w:tcPr>
            </w:tcPrChange>
          </w:tcPr>
          <w:p w14:paraId="02301E64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8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182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0B0A9DE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8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1184" w:author="Ademola Igbalajobi" w:date="2021-01-30T20:56:00Z">
              <w:tcPr>
                <w:tcW w:w="2657" w:type="dxa"/>
              </w:tcPr>
            </w:tcPrChange>
          </w:tcPr>
          <w:p w14:paraId="3158438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8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1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3 Enter Pin</w:t>
            </w:r>
          </w:p>
        </w:tc>
        <w:tc>
          <w:tcPr>
            <w:tcW w:w="3865" w:type="dxa"/>
            <w:gridSpan w:val="4"/>
            <w:tcPrChange w:id="1187" w:author="Ademola Igbalajobi" w:date="2021-01-30T20:56:00Z">
              <w:tcPr>
                <w:tcW w:w="3206" w:type="dxa"/>
                <w:gridSpan w:val="3"/>
              </w:tcPr>
            </w:tcPrChange>
          </w:tcPr>
          <w:p w14:paraId="222404C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18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189" w:author="Ademola Igbalajobi" w:date="2021-01-30T20:56:00Z">
              <w:tcPr>
                <w:tcW w:w="3150" w:type="dxa"/>
              </w:tcPr>
            </w:tcPrChange>
          </w:tcPr>
          <w:p w14:paraId="2E8241A0" w14:textId="14F7CDB8" w:rsidR="00205261" w:rsidRPr="00E00CFF" w:rsidRDefault="00205261">
            <w:pPr>
              <w:pStyle w:val="NoSpacing"/>
              <w:numPr>
                <w:ilvl w:val="0"/>
                <w:numId w:val="11"/>
              </w:numPr>
              <w:rPr>
                <w:ins w:id="1190" w:author="Ademola Igbalajobi" w:date="2021-01-29T08:45:00Z"/>
                <w:rFonts w:ascii="Arial Narrow" w:hAnsi="Arial Narrow"/>
                <w:sz w:val="20"/>
                <w:szCs w:val="20"/>
                <w:rPrChange w:id="1191" w:author="Ademola Igbalajobi" w:date="2021-01-30T18:14:00Z">
                  <w:rPr>
                    <w:ins w:id="1192" w:author="Ademola Igbalajobi" w:date="2021-01-29T08:45:00Z"/>
                    <w:rFonts w:ascii="Arial Narrow" w:hAnsi="Arial Narrow"/>
                    <w:szCs w:val="24"/>
                  </w:rPr>
                </w:rPrChange>
              </w:rPr>
            </w:pPr>
            <w:del w:id="1193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19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195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19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197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19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199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20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5AD90AD8" w14:textId="5BFDD55B" w:rsidR="00205261" w:rsidRPr="00E00CFF" w:rsidRDefault="00205261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0"/>
                <w:szCs w:val="20"/>
                <w:rPrChange w:id="1201" w:author="Ademola Igbalajobi" w:date="2021-01-30T18:14:00Z">
                  <w:rPr/>
                </w:rPrChange>
              </w:rPr>
              <w:pPrChange w:id="1202" w:author="Ademola Igbalajobi" w:date="2021-01-29T18:44:00Z">
                <w:pPr>
                  <w:pStyle w:val="NoSpacing"/>
                  <w:numPr>
                    <w:numId w:val="11"/>
                  </w:numPr>
                  <w:ind w:left="360" w:hanging="360"/>
                </w:pPr>
              </w:pPrChange>
            </w:pPr>
            <w:ins w:id="1203" w:author="Ademola Igbalajobi" w:date="2021-01-29T08:4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2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You </w:t>
              </w:r>
            </w:ins>
            <w:ins w:id="1205" w:author="Ademola Igbalajobi" w:date="2021-01-29T08:4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20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have</w:t>
              </w:r>
            </w:ins>
            <w:ins w:id="1207" w:author="Ademola Igbalajobi" w:date="2021-01-29T08:4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20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successfully paid RRR-234898789878: N5,000.00 to “Biller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120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”</w:t>
              </w:r>
            </w:ins>
            <w:ins w:id="1210" w:author="Ademola Igbalajobi" w:date="2021-01-29T08:50:00Z">
              <w:r w:rsidRPr="00E00CFF">
                <w:rPr>
                  <w:rFonts w:ascii="Arial Narrow" w:hAnsi="Arial Narrow"/>
                  <w:sz w:val="20"/>
                  <w:szCs w:val="20"/>
                  <w:rPrChange w:id="121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. 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21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Thank You</w:t>
              </w:r>
            </w:ins>
          </w:p>
        </w:tc>
      </w:tr>
      <w:tr w:rsidR="00205261" w:rsidRPr="00E00CFF" w14:paraId="563F9E6D" w14:textId="77777777" w:rsidTr="00DC1E57">
        <w:trPr>
          <w:trHeight w:val="800"/>
          <w:trPrChange w:id="1213" w:author="Ademola Igbalajobi" w:date="2021-01-30T20:56:00Z">
            <w:trPr>
              <w:trHeight w:val="800"/>
            </w:trPr>
          </w:trPrChange>
        </w:trPr>
        <w:tc>
          <w:tcPr>
            <w:tcW w:w="1255" w:type="dxa"/>
            <w:vMerge w:val="restart"/>
            <w:tcPrChange w:id="1214" w:author="Ademola Igbalajobi" w:date="2021-01-30T20:56:00Z">
              <w:tcPr>
                <w:tcW w:w="1151" w:type="dxa"/>
                <w:vMerge w:val="restart"/>
              </w:tcPr>
            </w:tcPrChange>
          </w:tcPr>
          <w:p w14:paraId="3937981C" w14:textId="77777777" w:rsidR="00205261" w:rsidRPr="00E00CFF" w:rsidRDefault="00205261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121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1216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r w:rsidRPr="00E00CFF">
              <w:rPr>
                <w:rFonts w:ascii="Arial Narrow" w:hAnsi="Arial Narrow"/>
                <w:sz w:val="20"/>
                <w:szCs w:val="20"/>
                <w:rPrChange w:id="121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5</w:t>
            </w:r>
          </w:p>
        </w:tc>
        <w:tc>
          <w:tcPr>
            <w:tcW w:w="2147" w:type="dxa"/>
            <w:vMerge w:val="restart"/>
            <w:tcPrChange w:id="1218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24D33F5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21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22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Bills Payment</w:t>
            </w:r>
          </w:p>
        </w:tc>
        <w:tc>
          <w:tcPr>
            <w:tcW w:w="2657" w:type="dxa"/>
            <w:vMerge w:val="restart"/>
            <w:tcPrChange w:id="1221" w:author="Ademola Igbalajobi" w:date="2021-01-30T20:56:00Z">
              <w:tcPr>
                <w:tcW w:w="2657" w:type="dxa"/>
                <w:vMerge w:val="restart"/>
              </w:tcPr>
            </w:tcPrChange>
          </w:tcPr>
          <w:p w14:paraId="5732C0C7" w14:textId="024BC525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22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22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  <w:del w:id="1224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22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226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22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22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Electricity</w:t>
            </w:r>
          </w:p>
        </w:tc>
        <w:tc>
          <w:tcPr>
            <w:tcW w:w="3865" w:type="dxa"/>
            <w:gridSpan w:val="4"/>
            <w:tcPrChange w:id="1229" w:author="Ademola Igbalajobi" w:date="2021-01-30T20:56:00Z">
              <w:tcPr>
                <w:tcW w:w="3206" w:type="dxa"/>
                <w:gridSpan w:val="3"/>
              </w:tcPr>
            </w:tcPrChange>
          </w:tcPr>
          <w:p w14:paraId="511A8502" w14:textId="236F1697" w:rsidR="00205261" w:rsidRPr="00E00CFF" w:rsidRDefault="00205261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  <w:sz w:val="20"/>
                <w:szCs w:val="20"/>
                <w:rPrChange w:id="1230" w:author="Ademola Igbalajobi" w:date="2021-01-30T18:14:00Z">
                  <w:rPr/>
                </w:rPrChange>
              </w:rPr>
              <w:pPrChange w:id="1231" w:author="Ademola Igbalajobi" w:date="2021-01-29T18:44:00Z">
                <w:pPr>
                  <w:pStyle w:val="NoSpacing"/>
                  <w:numPr>
                    <w:numId w:val="25"/>
                  </w:numPr>
                  <w:ind w:left="360" w:hanging="360"/>
                </w:pPr>
              </w:pPrChange>
            </w:pPr>
            <w:r w:rsidRPr="00E00CFF">
              <w:rPr>
                <w:rFonts w:ascii="Arial Narrow" w:hAnsi="Arial Narrow"/>
                <w:sz w:val="20"/>
                <w:szCs w:val="20"/>
                <w:rPrChange w:id="123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Select </w:t>
            </w:r>
            <w:ins w:id="1233" w:author="Ademola Igbalajobi" w:date="2021-01-29T08:14:00Z">
              <w:r w:rsidRPr="00E00CFF">
                <w:rPr>
                  <w:rFonts w:ascii="Arial Narrow" w:hAnsi="Arial Narrow"/>
                  <w:sz w:val="20"/>
                  <w:szCs w:val="20"/>
                  <w:rPrChange w:id="123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Your 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23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D</w:t>
            </w:r>
            <w:ins w:id="1236" w:author="Ademola Igbalajobi" w:date="2021-01-29T08:14:00Z">
              <w:r w:rsidRPr="00E00CFF">
                <w:rPr>
                  <w:rFonts w:ascii="Arial Narrow" w:hAnsi="Arial Narrow"/>
                  <w:sz w:val="20"/>
                  <w:szCs w:val="20"/>
                  <w:rPrChange w:id="123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ISCO</w:t>
              </w:r>
            </w:ins>
            <w:ins w:id="1238" w:author="Ademola Igbalajobi" w:date="2021-01-29T16:16:00Z">
              <w:r w:rsidR="00B46218" w:rsidRPr="00E00CFF">
                <w:rPr>
                  <w:rFonts w:ascii="Arial Narrow" w:hAnsi="Arial Narrow"/>
                  <w:sz w:val="20"/>
                  <w:szCs w:val="20"/>
                  <w:rPrChange w:id="123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(</w:t>
              </w:r>
            </w:ins>
            <w:ins w:id="1240" w:author="Ademola Igbalajobi" w:date="2021-01-29T16:17:00Z">
              <w:r w:rsidR="00B46218" w:rsidRPr="00E00CFF">
                <w:rPr>
                  <w:rFonts w:ascii="Arial Narrow" w:hAnsi="Arial Narrow"/>
                  <w:sz w:val="20"/>
                  <w:szCs w:val="20"/>
                  <w:rPrChange w:id="12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From </w:t>
              </w:r>
            </w:ins>
            <w:ins w:id="1242" w:author="Ademola Igbalajobi" w:date="2021-01-29T16:16:00Z">
              <w:r w:rsidR="00B46218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2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List)</w:t>
              </w:r>
            </w:ins>
            <w:del w:id="1244" w:author="Ademola Igbalajobi" w:date="2021-01-29T08:14:00Z">
              <w:r w:rsidRPr="00E00CFF" w:rsidDel="00CA6BFD">
                <w:rPr>
                  <w:rFonts w:ascii="Arial Narrow" w:hAnsi="Arial Narrow"/>
                  <w:sz w:val="20"/>
                  <w:szCs w:val="20"/>
                  <w:rPrChange w:id="1245" w:author="Ademola Igbalajobi" w:date="2021-01-30T18:14:00Z">
                    <w:rPr/>
                  </w:rPrChange>
                </w:rPr>
                <w:delText>isco</w:delText>
              </w:r>
            </w:del>
          </w:p>
        </w:tc>
        <w:tc>
          <w:tcPr>
            <w:tcW w:w="3150" w:type="dxa"/>
            <w:gridSpan w:val="2"/>
            <w:tcPrChange w:id="1246" w:author="Ademola Igbalajobi" w:date="2021-01-30T20:56:00Z">
              <w:tcPr>
                <w:tcW w:w="3150" w:type="dxa"/>
              </w:tcPr>
            </w:tcPrChange>
          </w:tcPr>
          <w:p w14:paraId="016D7B17" w14:textId="45EA8A41" w:rsidR="00205261" w:rsidRPr="00E00CFF" w:rsidDel="00B46218" w:rsidRDefault="00205261">
            <w:pPr>
              <w:pStyle w:val="NoSpacing"/>
              <w:numPr>
                <w:ilvl w:val="0"/>
                <w:numId w:val="6"/>
              </w:numPr>
              <w:rPr>
                <w:del w:id="1247" w:author="Ademola Igbalajobi" w:date="2021-01-29T16:17:00Z"/>
                <w:rFonts w:ascii="Arial Narrow" w:hAnsi="Arial Narrow"/>
                <w:sz w:val="20"/>
                <w:szCs w:val="20"/>
                <w:rPrChange w:id="1248" w:author="Ademola Igbalajobi" w:date="2021-01-30T18:14:00Z">
                  <w:rPr>
                    <w:del w:id="1249" w:author="Ademola Igbalajobi" w:date="2021-01-29T16:17:00Z"/>
                    <w:rFonts w:ascii="Arial Narrow" w:hAnsi="Arial Narrow"/>
                    <w:szCs w:val="24"/>
                  </w:rPr>
                </w:rPrChange>
              </w:rPr>
            </w:pPr>
            <w:del w:id="1250" w:author="Ademola Igbalajobi" w:date="2021-01-29T08:15:00Z">
              <w:r w:rsidRPr="00E00CFF" w:rsidDel="00CA6BFD">
                <w:rPr>
                  <w:rFonts w:ascii="Arial Narrow" w:hAnsi="Arial Narrow"/>
                  <w:sz w:val="20"/>
                  <w:szCs w:val="20"/>
                  <w:rPrChange w:id="125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Input </w:delText>
              </w:r>
            </w:del>
            <w:del w:id="1252" w:author="Ademola Igbalajobi" w:date="2021-01-29T16:17:00Z">
              <w:r w:rsidRPr="00E00CFF" w:rsidDel="00B46218">
                <w:rPr>
                  <w:rFonts w:ascii="Arial Narrow" w:hAnsi="Arial Narrow"/>
                  <w:sz w:val="20"/>
                  <w:szCs w:val="20"/>
                  <w:rPrChange w:id="125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Number</w:delText>
              </w:r>
            </w:del>
            <w:del w:id="1254" w:author="Ademola Igbalajobi" w:date="2021-01-29T08:15:00Z">
              <w:r w:rsidRPr="00E00CFF" w:rsidDel="00CA6BFD">
                <w:rPr>
                  <w:rFonts w:ascii="Arial Narrow" w:hAnsi="Arial Narrow"/>
                  <w:sz w:val="20"/>
                  <w:szCs w:val="20"/>
                  <w:rPrChange w:id="125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s</w:delText>
              </w:r>
            </w:del>
            <w:del w:id="1256" w:author="Ademola Igbalajobi" w:date="2021-01-29T08:16:00Z">
              <w:r w:rsidRPr="00E00CFF" w:rsidDel="00CA6BFD">
                <w:rPr>
                  <w:rFonts w:ascii="Arial Narrow" w:hAnsi="Arial Narrow"/>
                  <w:sz w:val="20"/>
                  <w:szCs w:val="20"/>
                  <w:rPrChange w:id="12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for disco</w:delText>
              </w:r>
            </w:del>
          </w:p>
          <w:p w14:paraId="6017E145" w14:textId="6DC802AA" w:rsidR="00205261" w:rsidRPr="00E00CFF" w:rsidDel="00CA6BFD" w:rsidRDefault="00205261">
            <w:pPr>
              <w:pStyle w:val="NoSpacing"/>
              <w:rPr>
                <w:del w:id="1258" w:author="Ademola Igbalajobi" w:date="2021-01-29T08:16:00Z"/>
                <w:rFonts w:ascii="Arial Narrow" w:hAnsi="Arial Narrow"/>
                <w:sz w:val="20"/>
                <w:szCs w:val="20"/>
                <w:rPrChange w:id="1259" w:author="Ademola Igbalajobi" w:date="2021-01-30T18:14:00Z">
                  <w:rPr>
                    <w:del w:id="1260" w:author="Ademola Igbalajobi" w:date="2021-01-29T08:16:00Z"/>
                    <w:rFonts w:ascii="Arial Narrow" w:hAnsi="Arial Narrow"/>
                    <w:szCs w:val="24"/>
                  </w:rPr>
                </w:rPrChange>
              </w:rPr>
            </w:pPr>
          </w:p>
          <w:p w14:paraId="0F29EB96" w14:textId="50D369C5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126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26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26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26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2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26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26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26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26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EEE88B5" w14:textId="77777777" w:rsidTr="00DC1E57">
        <w:trPr>
          <w:trHeight w:val="77"/>
          <w:trPrChange w:id="1270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271" w:author="Ademola Igbalajobi" w:date="2021-01-30T20:56:00Z">
              <w:tcPr>
                <w:tcW w:w="1151" w:type="dxa"/>
                <w:vMerge/>
              </w:tcPr>
            </w:tcPrChange>
          </w:tcPr>
          <w:p w14:paraId="61AD99A2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27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27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5BEBB41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27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275" w:author="Ademola Igbalajobi" w:date="2021-01-30T20:56:00Z">
              <w:tcPr>
                <w:tcW w:w="2657" w:type="dxa"/>
                <w:vMerge/>
              </w:tcPr>
            </w:tcPrChange>
          </w:tcPr>
          <w:p w14:paraId="7C69BBA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27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277" w:author="Ademola Igbalajobi" w:date="2021-01-30T20:56:00Z">
              <w:tcPr>
                <w:tcW w:w="3206" w:type="dxa"/>
                <w:gridSpan w:val="3"/>
              </w:tcPr>
            </w:tcPrChange>
          </w:tcPr>
          <w:p w14:paraId="7F523224" w14:textId="0D4AD37C" w:rsidR="00205261" w:rsidRPr="00E00CFF" w:rsidRDefault="00205261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/>
                <w:sz w:val="20"/>
                <w:szCs w:val="20"/>
                <w:rPrChange w:id="127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27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Service (Prepaid or Postpaid)</w:t>
            </w:r>
            <w:ins w:id="1280" w:author="Ademola Igbalajobi" w:date="2021-01-29T16:17:00Z">
              <w:r w:rsidR="00B46218" w:rsidRPr="00E00CFF">
                <w:rPr>
                  <w:rFonts w:ascii="Arial Narrow" w:hAnsi="Arial Narrow"/>
                  <w:sz w:val="20"/>
                  <w:szCs w:val="20"/>
                  <w:rPrChange w:id="12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  <w:ins w:id="1282" w:author="Ademola Igbalajobi" w:date="2021-01-29T16:18:00Z">
              <w:r w:rsidR="00B46218" w:rsidRPr="00E00CFF">
                <w:rPr>
                  <w:rFonts w:ascii="Arial Narrow" w:hAnsi="Arial Narrow"/>
                  <w:sz w:val="20"/>
                  <w:szCs w:val="20"/>
                  <w:rPrChange w:id="12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(From </w:t>
              </w:r>
            </w:ins>
            <w:ins w:id="1284" w:author="Ademola Igbalajobi" w:date="2021-01-29T16:17:00Z">
              <w:r w:rsidR="00B46218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28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Drop Down List</w:t>
              </w:r>
            </w:ins>
            <w:ins w:id="1286" w:author="Ademola Igbalajobi" w:date="2021-01-29T16:18:00Z">
              <w:r w:rsidR="00B46218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28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gridSpan w:val="2"/>
            <w:tcPrChange w:id="1288" w:author="Ademola Igbalajobi" w:date="2021-01-30T20:56:00Z">
              <w:tcPr>
                <w:tcW w:w="3150" w:type="dxa"/>
              </w:tcPr>
            </w:tcPrChange>
          </w:tcPr>
          <w:p w14:paraId="34DE0FD1" w14:textId="77777777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ins w:id="1289" w:author="Ademola Igbalajobi" w:date="2021-01-29T08:17:00Z"/>
                <w:rFonts w:ascii="Arial Narrow" w:hAnsi="Arial Narrow"/>
                <w:sz w:val="20"/>
                <w:szCs w:val="20"/>
                <w:rPrChange w:id="1290" w:author="Ademola Igbalajobi" w:date="2021-01-30T18:14:00Z">
                  <w:rPr>
                    <w:ins w:id="1291" w:author="Ademola Igbalajobi" w:date="2021-01-29T08:17:00Z"/>
                    <w:rFonts w:ascii="Arial Narrow" w:hAnsi="Arial Narrow"/>
                    <w:szCs w:val="24"/>
                  </w:rPr>
                </w:rPrChange>
              </w:rPr>
            </w:pPr>
            <w:ins w:id="1292" w:author="Ademola Igbalajobi" w:date="2021-01-29T08:17:00Z">
              <w:r w:rsidRPr="00E00CFF">
                <w:rPr>
                  <w:rFonts w:ascii="Arial Narrow" w:hAnsi="Arial Narrow"/>
                  <w:sz w:val="20"/>
                  <w:szCs w:val="20"/>
                  <w:rPrChange w:id="129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Service Number</w:t>
              </w:r>
            </w:ins>
          </w:p>
          <w:p w14:paraId="0F5A7BCD" w14:textId="50BE4793" w:rsidR="00205261" w:rsidRPr="00E00CFF" w:rsidDel="00CA6BFD" w:rsidRDefault="00205261">
            <w:pPr>
              <w:pStyle w:val="NoSpacing"/>
              <w:numPr>
                <w:ilvl w:val="0"/>
                <w:numId w:val="6"/>
              </w:numPr>
              <w:rPr>
                <w:del w:id="1294" w:author="Ademola Igbalajobi" w:date="2021-01-29T08:17:00Z"/>
                <w:rFonts w:ascii="Arial Narrow" w:hAnsi="Arial Narrow"/>
                <w:sz w:val="20"/>
                <w:szCs w:val="20"/>
                <w:rPrChange w:id="1295" w:author="Ademola Igbalajobi" w:date="2021-01-30T18:14:00Z">
                  <w:rPr>
                    <w:del w:id="1296" w:author="Ademola Igbalajobi" w:date="2021-01-29T08:17:00Z"/>
                    <w:rFonts w:ascii="Arial Narrow" w:hAnsi="Arial Narrow"/>
                    <w:szCs w:val="24"/>
                  </w:rPr>
                </w:rPrChange>
              </w:rPr>
            </w:pPr>
            <w:del w:id="1297" w:author="Ademola Igbalajobi" w:date="2021-01-29T08:17:00Z">
              <w:r w:rsidRPr="00E00CFF" w:rsidDel="00CA6BFD">
                <w:rPr>
                  <w:rFonts w:ascii="Arial Narrow" w:hAnsi="Arial Narrow"/>
                  <w:sz w:val="20"/>
                  <w:szCs w:val="20"/>
                  <w:rPrChange w:id="129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Numbers for service</w:delText>
              </w:r>
            </w:del>
          </w:p>
          <w:p w14:paraId="1D4C3088" w14:textId="23F8341C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129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300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30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30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0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304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30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30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0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13A1EA32" w14:textId="77777777" w:rsidTr="00DC1E57">
        <w:trPr>
          <w:trHeight w:val="77"/>
          <w:trPrChange w:id="1308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309" w:author="Ademola Igbalajobi" w:date="2021-01-30T20:56:00Z">
              <w:tcPr>
                <w:tcW w:w="1151" w:type="dxa"/>
                <w:vMerge/>
              </w:tcPr>
            </w:tcPrChange>
          </w:tcPr>
          <w:p w14:paraId="6FFF3D2D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1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311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2DDAD4B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1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313" w:author="Ademola Igbalajobi" w:date="2021-01-30T20:56:00Z">
              <w:tcPr>
                <w:tcW w:w="2657" w:type="dxa"/>
                <w:vMerge/>
              </w:tcPr>
            </w:tcPrChange>
          </w:tcPr>
          <w:p w14:paraId="3F205E5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1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315" w:author="Ademola Igbalajobi" w:date="2021-01-30T20:56:00Z">
              <w:tcPr>
                <w:tcW w:w="3206" w:type="dxa"/>
                <w:gridSpan w:val="3"/>
              </w:tcPr>
            </w:tcPrChange>
          </w:tcPr>
          <w:p w14:paraId="57D0A106" w14:textId="6A2F2EF9" w:rsidR="00205261" w:rsidRPr="00E00CFF" w:rsidRDefault="00205261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/>
                <w:sz w:val="20"/>
                <w:szCs w:val="20"/>
                <w:rPrChange w:id="131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31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Meter Number</w:t>
            </w:r>
          </w:p>
        </w:tc>
        <w:tc>
          <w:tcPr>
            <w:tcW w:w="3150" w:type="dxa"/>
            <w:gridSpan w:val="2"/>
            <w:tcPrChange w:id="1318" w:author="Ademola Igbalajobi" w:date="2021-01-30T20:56:00Z">
              <w:tcPr>
                <w:tcW w:w="3150" w:type="dxa"/>
              </w:tcPr>
            </w:tcPrChange>
          </w:tcPr>
          <w:p w14:paraId="79BE4675" w14:textId="3EC76639" w:rsidR="00205261" w:rsidRPr="00E00CFF" w:rsidRDefault="00205261">
            <w:pPr>
              <w:pStyle w:val="NoSpacing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  <w:rPrChange w:id="131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320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32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32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2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324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32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32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2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3AE01FE4" w14:textId="77777777" w:rsidTr="00DC1E57">
        <w:trPr>
          <w:trHeight w:val="77"/>
          <w:trPrChange w:id="1328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329" w:author="Ademola Igbalajobi" w:date="2021-01-30T20:56:00Z">
              <w:tcPr>
                <w:tcW w:w="1151" w:type="dxa"/>
                <w:vMerge/>
              </w:tcPr>
            </w:tcPrChange>
          </w:tcPr>
          <w:p w14:paraId="45A2450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3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331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7D3ECE3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3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333" w:author="Ademola Igbalajobi" w:date="2021-01-30T20:56:00Z">
              <w:tcPr>
                <w:tcW w:w="2657" w:type="dxa"/>
                <w:vMerge/>
              </w:tcPr>
            </w:tcPrChange>
          </w:tcPr>
          <w:p w14:paraId="6D7B2345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3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335" w:author="Ademola Igbalajobi" w:date="2021-01-30T20:56:00Z">
              <w:tcPr>
                <w:tcW w:w="3206" w:type="dxa"/>
                <w:gridSpan w:val="3"/>
              </w:tcPr>
            </w:tcPrChange>
          </w:tcPr>
          <w:p w14:paraId="28050CEC" w14:textId="7CE74980" w:rsidR="00205261" w:rsidRPr="00E00CFF" w:rsidRDefault="00205261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/>
                <w:sz w:val="20"/>
                <w:szCs w:val="20"/>
                <w:rPrChange w:id="133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33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Amount</w:t>
            </w:r>
          </w:p>
        </w:tc>
        <w:tc>
          <w:tcPr>
            <w:tcW w:w="3150" w:type="dxa"/>
            <w:gridSpan w:val="2"/>
            <w:tcPrChange w:id="1338" w:author="Ademola Igbalajobi" w:date="2021-01-30T20:56:00Z">
              <w:tcPr>
                <w:tcW w:w="3150" w:type="dxa"/>
              </w:tcPr>
            </w:tcPrChange>
          </w:tcPr>
          <w:p w14:paraId="67E528F0" w14:textId="77777777" w:rsidR="00205261" w:rsidRPr="00E00CFF" w:rsidRDefault="00205261">
            <w:pPr>
              <w:pStyle w:val="NoSpacing"/>
              <w:numPr>
                <w:ilvl w:val="0"/>
                <w:numId w:val="12"/>
              </w:numPr>
              <w:rPr>
                <w:ins w:id="1339" w:author="Ademola Igbalajobi" w:date="2021-01-29T08:19:00Z"/>
                <w:rFonts w:ascii="Arial Narrow" w:hAnsi="Arial Narrow"/>
                <w:sz w:val="20"/>
                <w:szCs w:val="20"/>
                <w:rPrChange w:id="1340" w:author="Ademola Igbalajobi" w:date="2021-01-30T18:14:00Z">
                  <w:rPr>
                    <w:ins w:id="1341" w:author="Ademola Igbalajobi" w:date="2021-01-29T08:19:00Z"/>
                    <w:rFonts w:ascii="Arial Narrow" w:hAnsi="Arial Narrow"/>
                    <w:szCs w:val="24"/>
                  </w:rPr>
                </w:rPrChange>
              </w:rPr>
            </w:pPr>
            <w:ins w:id="1342" w:author="Ademola Igbalajobi" w:date="2021-01-29T08:19:00Z">
              <w:r w:rsidRPr="00E00CFF">
                <w:rPr>
                  <w:rFonts w:ascii="Arial Narrow" w:hAnsi="Arial Narrow"/>
                  <w:sz w:val="20"/>
                  <w:szCs w:val="20"/>
                  <w:rPrChange w:id="13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Numeric in Nx,xxx.xx format</w:t>
              </w:r>
            </w:ins>
          </w:p>
          <w:p w14:paraId="64CD8124" w14:textId="36ADF849" w:rsidR="00205261" w:rsidRPr="00E00CFF" w:rsidRDefault="00205261">
            <w:pPr>
              <w:pStyle w:val="NoSpacing"/>
              <w:numPr>
                <w:ilvl w:val="0"/>
                <w:numId w:val="12"/>
              </w:numPr>
              <w:rPr>
                <w:rFonts w:ascii="Arial Narrow" w:hAnsi="Arial Narrow"/>
                <w:sz w:val="20"/>
                <w:szCs w:val="20"/>
                <w:rPrChange w:id="134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345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34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347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4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349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35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351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5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41792E81" w14:textId="77777777" w:rsidTr="00DC1E57">
        <w:trPr>
          <w:trHeight w:val="872"/>
          <w:trPrChange w:id="1353" w:author="Ademola Igbalajobi" w:date="2021-01-30T20:56:00Z">
            <w:trPr>
              <w:trHeight w:val="872"/>
            </w:trPr>
          </w:trPrChange>
        </w:trPr>
        <w:tc>
          <w:tcPr>
            <w:tcW w:w="1255" w:type="dxa"/>
            <w:vMerge/>
            <w:tcPrChange w:id="1354" w:author="Ademola Igbalajobi" w:date="2021-01-30T20:56:00Z">
              <w:tcPr>
                <w:tcW w:w="1151" w:type="dxa"/>
                <w:vMerge/>
              </w:tcPr>
            </w:tcPrChange>
          </w:tcPr>
          <w:p w14:paraId="4334313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5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356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444FE39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5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358" w:author="Ademola Igbalajobi" w:date="2021-01-30T20:56:00Z">
              <w:tcPr>
                <w:tcW w:w="2657" w:type="dxa"/>
                <w:vMerge/>
              </w:tcPr>
            </w:tcPrChange>
          </w:tcPr>
          <w:p w14:paraId="47DAF9F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5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360" w:author="Ademola Igbalajobi" w:date="2021-01-30T20:56:00Z">
              <w:tcPr>
                <w:tcW w:w="3206" w:type="dxa"/>
                <w:gridSpan w:val="3"/>
              </w:tcPr>
            </w:tcPrChange>
          </w:tcPr>
          <w:p w14:paraId="153C3B9C" w14:textId="06D54E18" w:rsidR="00205261" w:rsidRPr="00E00CFF" w:rsidRDefault="00205261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/>
                <w:sz w:val="20"/>
                <w:szCs w:val="20"/>
                <w:rPrChange w:id="136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36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del w:id="1363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13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1365" w:author="Ademola Igbalajobi" w:date="2021-01-29T10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36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36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1368" w:author="Ademola Igbalajobi" w:date="2021-01-30T20:56:00Z">
              <w:tcPr>
                <w:tcW w:w="3150" w:type="dxa"/>
              </w:tcPr>
            </w:tcPrChange>
          </w:tcPr>
          <w:p w14:paraId="42C77A62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36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37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5868E37E" w14:textId="3B37A59E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1371" w:author="Ademola Igbalajobi" w:date="2021-01-29T08:20:00Z"/>
                <w:rFonts w:ascii="Arial Narrow" w:hAnsi="Arial Narrow"/>
                <w:i/>
                <w:iCs/>
                <w:sz w:val="20"/>
                <w:szCs w:val="20"/>
                <w:rPrChange w:id="1372" w:author="Ademola Igbalajobi" w:date="2021-01-30T18:14:00Z">
                  <w:rPr>
                    <w:ins w:id="1373" w:author="Ademola Igbalajobi" w:date="2021-01-29T08:20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1374" w:author="Ademola Igbalajobi" w:date="2021-01-29T08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37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are about to make a purchase N5,000. Enter PIN to confirm</w:t>
              </w:r>
            </w:ins>
          </w:p>
          <w:p w14:paraId="79AEC99B" w14:textId="61902A6A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37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377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37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379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8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381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38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383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38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4233B2DE" w14:textId="77777777" w:rsidTr="00DC1E57">
        <w:trPr>
          <w:trHeight w:val="77"/>
          <w:trPrChange w:id="1385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386" w:author="Ademola Igbalajobi" w:date="2021-01-30T20:56:00Z">
              <w:tcPr>
                <w:tcW w:w="1151" w:type="dxa"/>
                <w:vMerge/>
              </w:tcPr>
            </w:tcPrChange>
          </w:tcPr>
          <w:p w14:paraId="60F9D39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8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388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6B383C8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8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390" w:author="Ademola Igbalajobi" w:date="2021-01-30T20:56:00Z">
              <w:tcPr>
                <w:tcW w:w="2657" w:type="dxa"/>
                <w:vMerge/>
              </w:tcPr>
            </w:tcPrChange>
          </w:tcPr>
          <w:p w14:paraId="6777B321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39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392" w:author="Ademola Igbalajobi" w:date="2021-01-30T20:56:00Z">
              <w:tcPr>
                <w:tcW w:w="3206" w:type="dxa"/>
                <w:gridSpan w:val="3"/>
              </w:tcPr>
            </w:tcPrChange>
          </w:tcPr>
          <w:p w14:paraId="761FE4F5" w14:textId="1870451F" w:rsidR="00205261" w:rsidRPr="00E00CFF" w:rsidRDefault="00205261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/>
                <w:sz w:val="20"/>
                <w:szCs w:val="20"/>
                <w:rPrChange w:id="139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39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Pin</w:t>
            </w:r>
          </w:p>
        </w:tc>
        <w:tc>
          <w:tcPr>
            <w:tcW w:w="3150" w:type="dxa"/>
            <w:gridSpan w:val="2"/>
            <w:tcPrChange w:id="1395" w:author="Ademola Igbalajobi" w:date="2021-01-30T20:56:00Z">
              <w:tcPr>
                <w:tcW w:w="3150" w:type="dxa"/>
              </w:tcPr>
            </w:tcPrChange>
          </w:tcPr>
          <w:p w14:paraId="31A70BC4" w14:textId="19B09678" w:rsidR="00205261" w:rsidRPr="00E00CFF" w:rsidRDefault="00205261">
            <w:pPr>
              <w:pStyle w:val="NoSpacing"/>
              <w:numPr>
                <w:ilvl w:val="0"/>
                <w:numId w:val="14"/>
              </w:numPr>
              <w:rPr>
                <w:ins w:id="1396" w:author="Ademola Igbalajobi" w:date="2021-01-29T08:21:00Z"/>
                <w:rFonts w:ascii="Arial Narrow" w:hAnsi="Arial Narrow"/>
                <w:sz w:val="20"/>
                <w:szCs w:val="20"/>
                <w:rPrChange w:id="1397" w:author="Ademola Igbalajobi" w:date="2021-01-30T18:14:00Z">
                  <w:rPr>
                    <w:ins w:id="1398" w:author="Ademola Igbalajobi" w:date="2021-01-29T08:21:00Z"/>
                    <w:rFonts w:ascii="Arial Narrow" w:hAnsi="Arial Narrow"/>
                    <w:szCs w:val="24"/>
                  </w:rPr>
                </w:rPrChange>
              </w:rPr>
            </w:pPr>
            <w:del w:id="1399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40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401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40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403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4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405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4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409F8164" w14:textId="25592F80" w:rsidR="00205261" w:rsidRPr="00E00CFF" w:rsidRDefault="00205261">
            <w:pPr>
              <w:pStyle w:val="NoSpacing"/>
              <w:numPr>
                <w:ilvl w:val="0"/>
                <w:numId w:val="14"/>
              </w:numPr>
              <w:rPr>
                <w:rFonts w:ascii="Arial Narrow" w:hAnsi="Arial Narrow"/>
                <w:sz w:val="20"/>
                <w:szCs w:val="20"/>
                <w:rPrChange w:id="140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1408" w:author="Ademola Igbalajobi" w:date="2021-01-29T08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40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have successfully made a purchase of N5,000</w:t>
              </w:r>
            </w:ins>
            <w:ins w:id="1410" w:author="Ademola Igbalajobi" w:date="2021-01-29T08:4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41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 Thank You.</w:t>
              </w:r>
            </w:ins>
          </w:p>
        </w:tc>
      </w:tr>
      <w:tr w:rsidR="00205261" w:rsidRPr="00E00CFF" w14:paraId="08B9713F" w14:textId="77777777" w:rsidTr="00DC1E57">
        <w:trPr>
          <w:trHeight w:val="77"/>
          <w:trPrChange w:id="1412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413" w:author="Ademola Igbalajobi" w:date="2021-01-30T20:56:00Z">
              <w:tcPr>
                <w:tcW w:w="1151" w:type="dxa"/>
                <w:vMerge/>
              </w:tcPr>
            </w:tcPrChange>
          </w:tcPr>
          <w:p w14:paraId="5461CACF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1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415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46AE5113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1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 w:val="restart"/>
            <w:tcPrChange w:id="1417" w:author="Ademola Igbalajobi" w:date="2021-01-30T20:56:00Z">
              <w:tcPr>
                <w:tcW w:w="2657" w:type="dxa"/>
                <w:vMerge w:val="restart"/>
              </w:tcPr>
            </w:tcPrChange>
          </w:tcPr>
          <w:p w14:paraId="286912A1" w14:textId="2FD6D41D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1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41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  <w:del w:id="1420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42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422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42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42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Cable TV</w:t>
            </w:r>
          </w:p>
        </w:tc>
        <w:tc>
          <w:tcPr>
            <w:tcW w:w="3865" w:type="dxa"/>
            <w:gridSpan w:val="4"/>
            <w:tcPrChange w:id="1425" w:author="Ademola Igbalajobi" w:date="2021-01-30T20:56:00Z">
              <w:tcPr>
                <w:tcW w:w="3206" w:type="dxa"/>
                <w:gridSpan w:val="3"/>
              </w:tcPr>
            </w:tcPrChange>
          </w:tcPr>
          <w:p w14:paraId="61FC8453" w14:textId="62134472" w:rsidR="00205261" w:rsidRPr="00E00CFF" w:rsidRDefault="00205261">
            <w:pPr>
              <w:pStyle w:val="NoSpacing"/>
              <w:numPr>
                <w:ilvl w:val="0"/>
                <w:numId w:val="26"/>
              </w:numPr>
              <w:rPr>
                <w:rFonts w:ascii="Arial Narrow" w:hAnsi="Arial Narrow"/>
                <w:sz w:val="20"/>
                <w:szCs w:val="20"/>
                <w:rPrChange w:id="142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42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Service Provider</w:t>
            </w:r>
          </w:p>
        </w:tc>
        <w:tc>
          <w:tcPr>
            <w:tcW w:w="3150" w:type="dxa"/>
            <w:gridSpan w:val="2"/>
            <w:tcPrChange w:id="1428" w:author="Ademola Igbalajobi" w:date="2021-01-30T20:56:00Z">
              <w:tcPr>
                <w:tcW w:w="3150" w:type="dxa"/>
              </w:tcPr>
            </w:tcPrChange>
          </w:tcPr>
          <w:p w14:paraId="45F26EBC" w14:textId="77777777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ins w:id="1429" w:author="Ademola Igbalajobi" w:date="2021-01-29T08:24:00Z"/>
                <w:rFonts w:ascii="Arial Narrow" w:hAnsi="Arial Narrow"/>
                <w:sz w:val="20"/>
                <w:szCs w:val="20"/>
                <w:rPrChange w:id="1430" w:author="Ademola Igbalajobi" w:date="2021-01-30T18:14:00Z">
                  <w:rPr>
                    <w:ins w:id="1431" w:author="Ademola Igbalajobi" w:date="2021-01-29T08:24:00Z"/>
                    <w:rFonts w:ascii="Arial Narrow" w:hAnsi="Arial Narrow"/>
                    <w:szCs w:val="24"/>
                  </w:rPr>
                </w:rPrChange>
              </w:rPr>
            </w:pPr>
            <w:ins w:id="1432" w:author="Ademola Igbalajobi" w:date="2021-01-29T08:24:00Z">
              <w:r w:rsidRPr="00E00CFF">
                <w:rPr>
                  <w:rFonts w:ascii="Arial Narrow" w:hAnsi="Arial Narrow"/>
                  <w:sz w:val="20"/>
                  <w:szCs w:val="20"/>
                  <w:rPrChange w:id="143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Display Drop Down List </w:t>
              </w:r>
            </w:ins>
          </w:p>
          <w:p w14:paraId="2F6D5C30" w14:textId="008F0428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143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43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Input Numbers for service</w:t>
            </w:r>
          </w:p>
          <w:p w14:paraId="117676D5" w14:textId="7A16C03D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143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437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43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439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44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441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44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443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44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7355963" w14:textId="77777777" w:rsidTr="00DC1E57">
        <w:trPr>
          <w:trHeight w:val="77"/>
          <w:trPrChange w:id="1445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446" w:author="Ademola Igbalajobi" w:date="2021-01-30T20:56:00Z">
              <w:tcPr>
                <w:tcW w:w="1151" w:type="dxa"/>
                <w:vMerge/>
              </w:tcPr>
            </w:tcPrChange>
          </w:tcPr>
          <w:p w14:paraId="4D3A234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4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448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4A6826C5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4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450" w:author="Ademola Igbalajobi" w:date="2021-01-30T20:56:00Z">
              <w:tcPr>
                <w:tcW w:w="2657" w:type="dxa"/>
                <w:vMerge/>
              </w:tcPr>
            </w:tcPrChange>
          </w:tcPr>
          <w:p w14:paraId="18A43474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5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452" w:author="Ademola Igbalajobi" w:date="2021-01-30T20:56:00Z">
              <w:tcPr>
                <w:tcW w:w="3206" w:type="dxa"/>
                <w:gridSpan w:val="3"/>
              </w:tcPr>
            </w:tcPrChange>
          </w:tcPr>
          <w:p w14:paraId="6E7CF44B" w14:textId="27416470" w:rsidR="00205261" w:rsidRPr="00E00CFF" w:rsidRDefault="00205261">
            <w:pPr>
              <w:pStyle w:val="NoSpacing"/>
              <w:numPr>
                <w:ilvl w:val="0"/>
                <w:numId w:val="26"/>
              </w:numPr>
              <w:rPr>
                <w:rFonts w:ascii="Arial Narrow" w:hAnsi="Arial Narrow"/>
                <w:sz w:val="20"/>
                <w:szCs w:val="20"/>
                <w:rPrChange w:id="145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45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Bouquet</w:t>
            </w:r>
          </w:p>
        </w:tc>
        <w:tc>
          <w:tcPr>
            <w:tcW w:w="3150" w:type="dxa"/>
            <w:gridSpan w:val="2"/>
            <w:tcPrChange w:id="1455" w:author="Ademola Igbalajobi" w:date="2021-01-30T20:56:00Z">
              <w:tcPr>
                <w:tcW w:w="3150" w:type="dxa"/>
              </w:tcPr>
            </w:tcPrChange>
          </w:tcPr>
          <w:p w14:paraId="6D5574A0" w14:textId="73CA7531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ins w:id="1456" w:author="Ademola Igbalajobi" w:date="2021-01-29T08:24:00Z"/>
                <w:rFonts w:ascii="Arial Narrow" w:hAnsi="Arial Narrow"/>
                <w:sz w:val="20"/>
                <w:szCs w:val="20"/>
                <w:rPrChange w:id="1457" w:author="Ademola Igbalajobi" w:date="2021-01-30T18:14:00Z">
                  <w:rPr>
                    <w:ins w:id="1458" w:author="Ademola Igbalajobi" w:date="2021-01-29T08:24:00Z"/>
                    <w:rFonts w:ascii="Arial Narrow" w:hAnsi="Arial Narrow"/>
                    <w:szCs w:val="24"/>
                  </w:rPr>
                </w:rPrChange>
              </w:rPr>
            </w:pPr>
            <w:ins w:id="1459" w:author="Ademola Igbalajobi" w:date="2021-01-29T08:24:00Z">
              <w:r w:rsidRPr="00E00CFF">
                <w:rPr>
                  <w:rFonts w:ascii="Arial Narrow" w:hAnsi="Arial Narrow"/>
                  <w:sz w:val="20"/>
                  <w:szCs w:val="20"/>
                  <w:rPrChange w:id="146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Display Bouquet List </w:t>
              </w:r>
            </w:ins>
          </w:p>
          <w:p w14:paraId="5C4B195A" w14:textId="6E661B78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ins w:id="1461" w:author="Ademola Igbalajobi" w:date="2021-01-29T08:25:00Z"/>
                <w:rFonts w:ascii="Arial Narrow" w:hAnsi="Arial Narrow"/>
                <w:sz w:val="20"/>
                <w:szCs w:val="20"/>
                <w:rPrChange w:id="1462" w:author="Ademola Igbalajobi" w:date="2021-01-30T18:14:00Z">
                  <w:rPr>
                    <w:ins w:id="1463" w:author="Ademola Igbalajobi" w:date="2021-01-29T08:25:00Z"/>
                    <w:rFonts w:ascii="Arial Narrow" w:hAnsi="Arial Narrow"/>
                    <w:szCs w:val="24"/>
                  </w:rPr>
                </w:rPrChange>
              </w:rPr>
            </w:pPr>
            <w:ins w:id="1464" w:author="Ademola Igbalajobi" w:date="2021-01-29T08:24:00Z">
              <w:r w:rsidRPr="00E00CFF">
                <w:rPr>
                  <w:rFonts w:ascii="Arial Narrow" w:hAnsi="Arial Narrow"/>
                  <w:sz w:val="20"/>
                  <w:szCs w:val="20"/>
                  <w:rPrChange w:id="14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Select </w:t>
              </w:r>
            </w:ins>
            <w:ins w:id="1466" w:author="Ademola Igbalajobi" w:date="2021-01-29T08:25:00Z">
              <w:r w:rsidRPr="00E00CFF">
                <w:rPr>
                  <w:rFonts w:ascii="Arial Narrow" w:hAnsi="Arial Narrow"/>
                  <w:sz w:val="20"/>
                  <w:szCs w:val="20"/>
                  <w:rPrChange w:id="146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preferred Bouquet</w:t>
              </w:r>
            </w:ins>
          </w:p>
          <w:p w14:paraId="4AB4DD41" w14:textId="435B8AC5" w:rsidR="00205261" w:rsidRPr="00E00CFF" w:rsidDel="00154D19" w:rsidRDefault="00205261">
            <w:pPr>
              <w:pStyle w:val="NoSpacing"/>
              <w:numPr>
                <w:ilvl w:val="0"/>
                <w:numId w:val="6"/>
              </w:numPr>
              <w:rPr>
                <w:del w:id="1468" w:author="Ademola Igbalajobi" w:date="2021-01-29T08:25:00Z"/>
                <w:rFonts w:ascii="Arial Narrow" w:hAnsi="Arial Narrow"/>
                <w:sz w:val="20"/>
                <w:szCs w:val="20"/>
                <w:rPrChange w:id="1469" w:author="Ademola Igbalajobi" w:date="2021-01-30T18:14:00Z">
                  <w:rPr>
                    <w:del w:id="1470" w:author="Ademola Igbalajobi" w:date="2021-01-29T08:25:00Z"/>
                    <w:rFonts w:ascii="Arial Narrow" w:hAnsi="Arial Narrow"/>
                    <w:szCs w:val="24"/>
                  </w:rPr>
                </w:rPrChange>
              </w:rPr>
            </w:pPr>
            <w:del w:id="1471" w:author="Ademola Igbalajobi" w:date="2021-01-29T08:25:00Z">
              <w:r w:rsidRPr="00E00CFF" w:rsidDel="00154D19">
                <w:rPr>
                  <w:rFonts w:ascii="Arial Narrow" w:hAnsi="Arial Narrow"/>
                  <w:sz w:val="20"/>
                  <w:szCs w:val="20"/>
                  <w:rPrChange w:id="147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Numbers for Bouquet</w:delText>
              </w:r>
            </w:del>
          </w:p>
          <w:p w14:paraId="5CB42D29" w14:textId="22AD5A73" w:rsidR="00205261" w:rsidRPr="00E00CFF" w:rsidRDefault="00205261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rPrChange w:id="147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474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4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47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47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478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47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480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4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C52B0CA" w14:textId="77777777" w:rsidTr="00DC1E57">
        <w:trPr>
          <w:trHeight w:val="77"/>
          <w:trPrChange w:id="1482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483" w:author="Ademola Igbalajobi" w:date="2021-01-30T20:56:00Z">
              <w:tcPr>
                <w:tcW w:w="1151" w:type="dxa"/>
                <w:vMerge/>
              </w:tcPr>
            </w:tcPrChange>
          </w:tcPr>
          <w:p w14:paraId="24B2D62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485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7BCD5513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487" w:author="Ademola Igbalajobi" w:date="2021-01-30T20:56:00Z">
              <w:tcPr>
                <w:tcW w:w="2657" w:type="dxa"/>
                <w:vMerge/>
              </w:tcPr>
            </w:tcPrChange>
          </w:tcPr>
          <w:p w14:paraId="0F45B6B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48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489" w:author="Ademola Igbalajobi" w:date="2021-01-30T20:56:00Z">
              <w:tcPr>
                <w:tcW w:w="3206" w:type="dxa"/>
                <w:gridSpan w:val="3"/>
              </w:tcPr>
            </w:tcPrChange>
          </w:tcPr>
          <w:p w14:paraId="00801574" w14:textId="70E9E4D2" w:rsidR="00205261" w:rsidRPr="00E00CFF" w:rsidRDefault="00205261">
            <w:pPr>
              <w:pStyle w:val="NoSpacing"/>
              <w:numPr>
                <w:ilvl w:val="0"/>
                <w:numId w:val="26"/>
              </w:numPr>
              <w:rPr>
                <w:rFonts w:ascii="Arial Narrow" w:hAnsi="Arial Narrow"/>
                <w:sz w:val="20"/>
                <w:szCs w:val="20"/>
                <w:rPrChange w:id="149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49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Smartcard Number</w:t>
            </w:r>
          </w:p>
        </w:tc>
        <w:tc>
          <w:tcPr>
            <w:tcW w:w="3150" w:type="dxa"/>
            <w:gridSpan w:val="2"/>
            <w:tcPrChange w:id="1492" w:author="Ademola Igbalajobi" w:date="2021-01-30T20:56:00Z">
              <w:tcPr>
                <w:tcW w:w="3150" w:type="dxa"/>
              </w:tcPr>
            </w:tcPrChange>
          </w:tcPr>
          <w:p w14:paraId="4CC3BDBC" w14:textId="4370DB9A" w:rsidR="00205261" w:rsidRPr="00E00CFF" w:rsidRDefault="00205261">
            <w:pPr>
              <w:pStyle w:val="NoSpacing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  <w:rPrChange w:id="149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494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4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49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49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498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49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500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50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6558A3A" w14:textId="77777777" w:rsidTr="00DC1E57">
        <w:trPr>
          <w:trHeight w:val="77"/>
          <w:trPrChange w:id="1502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503" w:author="Ademola Igbalajobi" w:date="2021-01-30T20:56:00Z">
              <w:tcPr>
                <w:tcW w:w="1151" w:type="dxa"/>
                <w:vMerge/>
              </w:tcPr>
            </w:tcPrChange>
          </w:tcPr>
          <w:p w14:paraId="5B54EC01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0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505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63EECC29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0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507" w:author="Ademola Igbalajobi" w:date="2021-01-30T20:56:00Z">
              <w:tcPr>
                <w:tcW w:w="2657" w:type="dxa"/>
                <w:vMerge/>
              </w:tcPr>
            </w:tcPrChange>
          </w:tcPr>
          <w:p w14:paraId="5B1B2D04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0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509" w:author="Ademola Igbalajobi" w:date="2021-01-30T20:56:00Z">
              <w:tcPr>
                <w:tcW w:w="3206" w:type="dxa"/>
                <w:gridSpan w:val="3"/>
              </w:tcPr>
            </w:tcPrChange>
          </w:tcPr>
          <w:p w14:paraId="1A3A43CF" w14:textId="633042AA" w:rsidR="00205261" w:rsidRPr="00E00CFF" w:rsidRDefault="00205261">
            <w:pPr>
              <w:pStyle w:val="NoSpacing"/>
              <w:numPr>
                <w:ilvl w:val="0"/>
                <w:numId w:val="26"/>
              </w:numPr>
              <w:rPr>
                <w:rFonts w:ascii="Arial Narrow" w:hAnsi="Arial Narrow"/>
                <w:sz w:val="20"/>
                <w:szCs w:val="20"/>
                <w:rPrChange w:id="151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51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del w:id="1512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151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1514" w:author="Ademola Igbalajobi" w:date="2021-01-29T10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1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51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1517" w:author="Ademola Igbalajobi" w:date="2021-01-30T20:56:00Z">
              <w:tcPr>
                <w:tcW w:w="3150" w:type="dxa"/>
              </w:tcPr>
            </w:tcPrChange>
          </w:tcPr>
          <w:p w14:paraId="484812BF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51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51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03EED939" w14:textId="77948D01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1520" w:author="Ademola Igbalajobi" w:date="2021-01-29T08:27:00Z"/>
                <w:rFonts w:ascii="Arial Narrow" w:hAnsi="Arial Narrow"/>
                <w:i/>
                <w:iCs/>
                <w:sz w:val="20"/>
                <w:szCs w:val="20"/>
                <w:rPrChange w:id="1521" w:author="Ademola Igbalajobi" w:date="2021-01-30T18:14:00Z">
                  <w:rPr>
                    <w:ins w:id="1522" w:author="Ademola Igbalajobi" w:date="2021-01-29T08:27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1523" w:author="Ademola Igbalajobi" w:date="2021-01-29T08:2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2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are about to make a purchase N</w:t>
              </w:r>
            </w:ins>
            <w:ins w:id="1525" w:author="Ademola Igbalajobi" w:date="2021-01-29T16:21:00Z">
              <w:r w:rsidR="00E01BAE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2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GN</w:t>
              </w:r>
            </w:ins>
            <w:ins w:id="1527" w:author="Ademola Igbalajobi" w:date="2021-01-29T08:2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2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5,000. Enter PIN to confirm</w:t>
              </w:r>
            </w:ins>
          </w:p>
          <w:p w14:paraId="10040C38" w14:textId="777473E5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52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530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5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53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53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534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53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53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53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7D9C6602" w14:textId="77777777" w:rsidTr="00DC1E57">
        <w:trPr>
          <w:trHeight w:val="77"/>
          <w:trPrChange w:id="1538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539" w:author="Ademola Igbalajobi" w:date="2021-01-30T20:56:00Z">
              <w:tcPr>
                <w:tcW w:w="1151" w:type="dxa"/>
                <w:vMerge/>
              </w:tcPr>
            </w:tcPrChange>
          </w:tcPr>
          <w:p w14:paraId="1AA48A4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4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541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355A3411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4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543" w:author="Ademola Igbalajobi" w:date="2021-01-30T20:56:00Z">
              <w:tcPr>
                <w:tcW w:w="2657" w:type="dxa"/>
                <w:vMerge/>
              </w:tcPr>
            </w:tcPrChange>
          </w:tcPr>
          <w:p w14:paraId="608C3B54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4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545" w:author="Ademola Igbalajobi" w:date="2021-01-30T20:56:00Z">
              <w:tcPr>
                <w:tcW w:w="3206" w:type="dxa"/>
                <w:gridSpan w:val="3"/>
              </w:tcPr>
            </w:tcPrChange>
          </w:tcPr>
          <w:p w14:paraId="7ECCE678" w14:textId="6D0B9214" w:rsidR="00205261" w:rsidRPr="00E00CFF" w:rsidRDefault="00205261">
            <w:pPr>
              <w:pStyle w:val="NoSpacing"/>
              <w:numPr>
                <w:ilvl w:val="0"/>
                <w:numId w:val="26"/>
              </w:numPr>
              <w:rPr>
                <w:rFonts w:ascii="Arial Narrow" w:hAnsi="Arial Narrow"/>
                <w:sz w:val="20"/>
                <w:szCs w:val="20"/>
                <w:rPrChange w:id="154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54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Pin</w:t>
            </w:r>
          </w:p>
        </w:tc>
        <w:tc>
          <w:tcPr>
            <w:tcW w:w="3150" w:type="dxa"/>
            <w:gridSpan w:val="2"/>
            <w:tcPrChange w:id="1548" w:author="Ademola Igbalajobi" w:date="2021-01-30T20:56:00Z">
              <w:tcPr>
                <w:tcW w:w="3150" w:type="dxa"/>
              </w:tcPr>
            </w:tcPrChange>
          </w:tcPr>
          <w:p w14:paraId="554FF3B1" w14:textId="0FD60164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ins w:id="1549" w:author="Ademola Igbalajobi" w:date="2021-01-29T08:28:00Z"/>
                <w:rFonts w:ascii="Arial Narrow" w:hAnsi="Arial Narrow"/>
                <w:sz w:val="20"/>
                <w:szCs w:val="20"/>
                <w:rPrChange w:id="1550" w:author="Ademola Igbalajobi" w:date="2021-01-30T18:14:00Z">
                  <w:rPr>
                    <w:ins w:id="1551" w:author="Ademola Igbalajobi" w:date="2021-01-29T08:28:00Z"/>
                    <w:rFonts w:ascii="Arial Narrow" w:hAnsi="Arial Narrow"/>
                    <w:szCs w:val="24"/>
                  </w:rPr>
                </w:rPrChange>
              </w:rPr>
            </w:pPr>
            <w:del w:id="155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55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55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55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55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5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55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55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15B28B73" w14:textId="151AE2CD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56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1561" w:author="Ademola Igbalajobi" w:date="2021-01-29T08:2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6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have successfully made a purchase of N</w:t>
              </w:r>
            </w:ins>
            <w:ins w:id="1563" w:author="Ademola Igbalajobi" w:date="2021-01-29T16:21:00Z">
              <w:r w:rsidR="00E01BAE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6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GN</w:t>
              </w:r>
            </w:ins>
            <w:ins w:id="1565" w:author="Ademola Igbalajobi" w:date="2021-01-29T08:2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6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5,000</w:t>
              </w:r>
            </w:ins>
            <w:ins w:id="1567" w:author="Ademola Igbalajobi" w:date="2021-01-29T08:4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6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</w:t>
              </w:r>
            </w:ins>
            <w:ins w:id="1569" w:author="Ademola Igbalajobi" w:date="2021-01-29T08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57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Thank You.</w:t>
              </w:r>
            </w:ins>
          </w:p>
        </w:tc>
      </w:tr>
      <w:tr w:rsidR="00205261" w:rsidRPr="00E00CFF" w14:paraId="3DD56745" w14:textId="77777777" w:rsidTr="00DC1E57">
        <w:trPr>
          <w:trHeight w:val="77"/>
          <w:trPrChange w:id="1571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 w:val="restart"/>
            <w:tcPrChange w:id="1572" w:author="Ademola Igbalajobi" w:date="2021-01-30T20:56:00Z">
              <w:tcPr>
                <w:tcW w:w="1151" w:type="dxa"/>
                <w:vMerge w:val="restart"/>
              </w:tcPr>
            </w:tcPrChange>
          </w:tcPr>
          <w:p w14:paraId="74025382" w14:textId="77777777" w:rsidR="00205261" w:rsidRPr="00E00CFF" w:rsidRDefault="00205261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157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1574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r w:rsidRPr="00E00CFF">
              <w:rPr>
                <w:rFonts w:ascii="Arial Narrow" w:hAnsi="Arial Narrow"/>
                <w:sz w:val="20"/>
                <w:szCs w:val="20"/>
                <w:rPrChange w:id="157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6</w:t>
            </w:r>
          </w:p>
        </w:tc>
        <w:tc>
          <w:tcPr>
            <w:tcW w:w="2147" w:type="dxa"/>
            <w:vMerge w:val="restart"/>
            <w:tcPrChange w:id="1576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184A9AF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7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57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Cash Out</w:t>
            </w:r>
          </w:p>
        </w:tc>
        <w:tc>
          <w:tcPr>
            <w:tcW w:w="2657" w:type="dxa"/>
            <w:vMerge w:val="restart"/>
            <w:tcPrChange w:id="1579" w:author="Ademola Igbalajobi" w:date="2021-01-30T20:56:00Z">
              <w:tcPr>
                <w:tcW w:w="2657" w:type="dxa"/>
                <w:vMerge w:val="restart"/>
              </w:tcPr>
            </w:tcPrChange>
          </w:tcPr>
          <w:p w14:paraId="0126B4A5" w14:textId="5F9434CD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58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58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  <w:del w:id="1582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5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584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5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5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At Agent Location</w:t>
            </w:r>
          </w:p>
        </w:tc>
        <w:tc>
          <w:tcPr>
            <w:tcW w:w="3865" w:type="dxa"/>
            <w:gridSpan w:val="4"/>
            <w:tcPrChange w:id="1587" w:author="Ademola Igbalajobi" w:date="2021-01-30T20:56:00Z">
              <w:tcPr>
                <w:tcW w:w="3206" w:type="dxa"/>
                <w:gridSpan w:val="3"/>
              </w:tcPr>
            </w:tcPrChange>
          </w:tcPr>
          <w:p w14:paraId="44ECCE0C" w14:textId="14290F81" w:rsidR="00205261" w:rsidRPr="00E00CFF" w:rsidRDefault="00205261">
            <w:pPr>
              <w:pStyle w:val="NoSpacing"/>
              <w:numPr>
                <w:ilvl w:val="0"/>
                <w:numId w:val="27"/>
              </w:numPr>
              <w:rPr>
                <w:rFonts w:ascii="Arial Narrow" w:hAnsi="Arial Narrow"/>
                <w:sz w:val="20"/>
                <w:szCs w:val="20"/>
                <w:rPrChange w:id="158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58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Amount</w:t>
            </w:r>
          </w:p>
        </w:tc>
        <w:tc>
          <w:tcPr>
            <w:tcW w:w="3150" w:type="dxa"/>
            <w:gridSpan w:val="2"/>
            <w:tcPrChange w:id="1590" w:author="Ademola Igbalajobi" w:date="2021-01-30T20:56:00Z">
              <w:tcPr>
                <w:tcW w:w="3150" w:type="dxa"/>
              </w:tcPr>
            </w:tcPrChange>
          </w:tcPr>
          <w:p w14:paraId="4BA96D5D" w14:textId="4042469E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59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59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59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59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5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59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59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59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59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63AC85C4" w14:textId="77777777" w:rsidTr="00DC1E57">
        <w:trPr>
          <w:trHeight w:val="77"/>
          <w:trPrChange w:id="1600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601" w:author="Ademola Igbalajobi" w:date="2021-01-30T20:56:00Z">
              <w:tcPr>
                <w:tcW w:w="1151" w:type="dxa"/>
                <w:vMerge/>
              </w:tcPr>
            </w:tcPrChange>
          </w:tcPr>
          <w:p w14:paraId="3EE79DC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0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603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569CC1B8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0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605" w:author="Ademola Igbalajobi" w:date="2021-01-30T20:56:00Z">
              <w:tcPr>
                <w:tcW w:w="2657" w:type="dxa"/>
                <w:vMerge/>
              </w:tcPr>
            </w:tcPrChange>
          </w:tcPr>
          <w:p w14:paraId="56C0954C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0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607" w:author="Ademola Igbalajobi" w:date="2021-01-30T20:56:00Z">
              <w:tcPr>
                <w:tcW w:w="3206" w:type="dxa"/>
                <w:gridSpan w:val="3"/>
              </w:tcPr>
            </w:tcPrChange>
          </w:tcPr>
          <w:p w14:paraId="01D9F755" w14:textId="5CCC7ED6" w:rsidR="00205261" w:rsidRPr="00E00CFF" w:rsidRDefault="00205261">
            <w:pPr>
              <w:pStyle w:val="NoSpacing"/>
              <w:numPr>
                <w:ilvl w:val="0"/>
                <w:numId w:val="27"/>
              </w:numPr>
              <w:rPr>
                <w:rFonts w:ascii="Arial Narrow" w:hAnsi="Arial Narrow"/>
                <w:sz w:val="20"/>
                <w:szCs w:val="20"/>
                <w:rPrChange w:id="160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0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Agent ID</w:t>
            </w:r>
          </w:p>
        </w:tc>
        <w:tc>
          <w:tcPr>
            <w:tcW w:w="3150" w:type="dxa"/>
            <w:gridSpan w:val="2"/>
            <w:tcPrChange w:id="1610" w:author="Ademola Igbalajobi" w:date="2021-01-30T20:56:00Z">
              <w:tcPr>
                <w:tcW w:w="3150" w:type="dxa"/>
              </w:tcPr>
            </w:tcPrChange>
          </w:tcPr>
          <w:p w14:paraId="21F23373" w14:textId="3843B863" w:rsidR="00205261" w:rsidRPr="00E00CFF" w:rsidRDefault="00844C4F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61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1612" w:author="Ademola Igbalajobi" w:date="2021-01-29T16:20:00Z">
              <w:r w:rsidRPr="00E00CFF">
                <w:rPr>
                  <w:rFonts w:ascii="Arial Narrow" w:hAnsi="Arial Narrow"/>
                  <w:sz w:val="20"/>
                  <w:szCs w:val="20"/>
                  <w:rPrChange w:id="161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Agent Name is displayed</w:t>
              </w:r>
            </w:ins>
            <w:del w:id="1614" w:author="Ademola Igbalajobi" w:date="2021-01-29T16:20:00Z">
              <w:r w:rsidR="00205261" w:rsidRPr="00E00CFF" w:rsidDel="00844C4F">
                <w:rPr>
                  <w:rFonts w:ascii="Arial Narrow" w:hAnsi="Arial Narrow"/>
                  <w:sz w:val="20"/>
                  <w:szCs w:val="20"/>
                  <w:rPrChange w:id="161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Input agent ID detail</w:delText>
              </w:r>
            </w:del>
          </w:p>
        </w:tc>
      </w:tr>
      <w:tr w:rsidR="00205261" w:rsidRPr="00E00CFF" w14:paraId="77D0DD63" w14:textId="77777777" w:rsidTr="00DC1E57">
        <w:trPr>
          <w:trHeight w:val="530"/>
          <w:trPrChange w:id="1616" w:author="Ademola Igbalajobi" w:date="2021-01-30T20:56:00Z">
            <w:trPr>
              <w:trHeight w:val="530"/>
            </w:trPr>
          </w:trPrChange>
        </w:trPr>
        <w:tc>
          <w:tcPr>
            <w:tcW w:w="1255" w:type="dxa"/>
            <w:vMerge/>
            <w:tcPrChange w:id="1617" w:author="Ademola Igbalajobi" w:date="2021-01-30T20:56:00Z">
              <w:tcPr>
                <w:tcW w:w="1151" w:type="dxa"/>
                <w:vMerge/>
              </w:tcPr>
            </w:tcPrChange>
          </w:tcPr>
          <w:p w14:paraId="6C948984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1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619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196C7A93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2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621" w:author="Ademola Igbalajobi" w:date="2021-01-30T20:56:00Z">
              <w:tcPr>
                <w:tcW w:w="2657" w:type="dxa"/>
                <w:vMerge/>
              </w:tcPr>
            </w:tcPrChange>
          </w:tcPr>
          <w:p w14:paraId="71A72959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2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623" w:author="Ademola Igbalajobi" w:date="2021-01-30T20:56:00Z">
              <w:tcPr>
                <w:tcW w:w="3206" w:type="dxa"/>
                <w:gridSpan w:val="3"/>
              </w:tcPr>
            </w:tcPrChange>
          </w:tcPr>
          <w:p w14:paraId="34EA3444" w14:textId="1AAA50AC" w:rsidR="00205261" w:rsidRPr="00E00CFF" w:rsidRDefault="00205261">
            <w:pPr>
              <w:pStyle w:val="NoSpacing"/>
              <w:numPr>
                <w:ilvl w:val="0"/>
                <w:numId w:val="27"/>
              </w:numPr>
              <w:rPr>
                <w:rFonts w:ascii="Arial Narrow" w:hAnsi="Arial Narrow"/>
                <w:sz w:val="20"/>
                <w:szCs w:val="20"/>
                <w:rPrChange w:id="162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2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del w:id="1626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162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1628" w:author="Ademola Igbalajobi" w:date="2021-01-29T10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6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63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1631" w:author="Ademola Igbalajobi" w:date="2021-01-30T20:56:00Z">
              <w:tcPr>
                <w:tcW w:w="3150" w:type="dxa"/>
              </w:tcPr>
            </w:tcPrChange>
          </w:tcPr>
          <w:p w14:paraId="17E3F523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63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3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478FE26D" w14:textId="7C503708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ins w:id="1634" w:author="Ademola Igbalajobi" w:date="2021-01-29T16:20:00Z"/>
                <w:rFonts w:ascii="Arial Narrow" w:hAnsi="Arial Narrow"/>
                <w:sz w:val="20"/>
                <w:szCs w:val="20"/>
                <w:rPrChange w:id="1635" w:author="Ademola Igbalajobi" w:date="2021-01-30T18:14:00Z">
                  <w:rPr>
                    <w:ins w:id="1636" w:author="Ademola Igbalajobi" w:date="2021-01-29T16:20:00Z"/>
                    <w:rFonts w:ascii="Arial Narrow" w:hAnsi="Arial Narrow"/>
                    <w:szCs w:val="24"/>
                  </w:rPr>
                </w:rPrChange>
              </w:rPr>
            </w:pPr>
            <w:del w:id="1637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63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639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64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641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64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643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64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1F4010CA" w14:textId="39C05037" w:rsidR="00E01BAE" w:rsidRPr="00E00CFF" w:rsidRDefault="00E01BAE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i/>
                <w:iCs/>
                <w:sz w:val="20"/>
                <w:szCs w:val="20"/>
                <w:rPrChange w:id="164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1646" w:author="Ademola Igbalajobi" w:date="2021-01-29T16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64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are about to withd</w:t>
              </w:r>
            </w:ins>
            <w:ins w:id="1648" w:author="Ademola Igbalajobi" w:date="2021-01-29T16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64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raw NGN</w:t>
              </w:r>
            </w:ins>
            <w:ins w:id="1650" w:author="Ademola Igbalajobi" w:date="2021-01-29T16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65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N5,000. Enter PIN to confirm</w:t>
              </w:r>
            </w:ins>
          </w:p>
        </w:tc>
      </w:tr>
      <w:tr w:rsidR="00205261" w:rsidRPr="00E00CFF" w14:paraId="68EB100D" w14:textId="77777777" w:rsidTr="00DC1E57">
        <w:trPr>
          <w:trHeight w:val="77"/>
          <w:trPrChange w:id="1652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653" w:author="Ademola Igbalajobi" w:date="2021-01-30T20:56:00Z">
              <w:tcPr>
                <w:tcW w:w="1151" w:type="dxa"/>
                <w:vMerge/>
              </w:tcPr>
            </w:tcPrChange>
          </w:tcPr>
          <w:p w14:paraId="22CA0E29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5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655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3C8E03A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5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657" w:author="Ademola Igbalajobi" w:date="2021-01-30T20:56:00Z">
              <w:tcPr>
                <w:tcW w:w="2657" w:type="dxa"/>
                <w:vMerge/>
              </w:tcPr>
            </w:tcPrChange>
          </w:tcPr>
          <w:p w14:paraId="2F2EDF75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5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659" w:author="Ademola Igbalajobi" w:date="2021-01-30T20:56:00Z">
              <w:tcPr>
                <w:tcW w:w="3206" w:type="dxa"/>
                <w:gridSpan w:val="3"/>
              </w:tcPr>
            </w:tcPrChange>
          </w:tcPr>
          <w:p w14:paraId="343F516A" w14:textId="65874C9A" w:rsidR="00205261" w:rsidRPr="00E00CFF" w:rsidRDefault="00205261">
            <w:pPr>
              <w:pStyle w:val="NoSpacing"/>
              <w:numPr>
                <w:ilvl w:val="0"/>
                <w:numId w:val="27"/>
              </w:numPr>
              <w:rPr>
                <w:rFonts w:ascii="Arial Narrow" w:hAnsi="Arial Narrow"/>
                <w:sz w:val="20"/>
                <w:szCs w:val="20"/>
                <w:rPrChange w:id="166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6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Pin</w:t>
            </w:r>
          </w:p>
        </w:tc>
        <w:tc>
          <w:tcPr>
            <w:tcW w:w="3150" w:type="dxa"/>
            <w:gridSpan w:val="2"/>
            <w:tcPrChange w:id="1662" w:author="Ademola Igbalajobi" w:date="2021-01-30T20:56:00Z">
              <w:tcPr>
                <w:tcW w:w="3150" w:type="dxa"/>
              </w:tcPr>
            </w:tcPrChange>
          </w:tcPr>
          <w:p w14:paraId="2522AD16" w14:textId="65DDAB4D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ins w:id="1663" w:author="Ademola Igbalajobi" w:date="2021-01-29T18:24:00Z"/>
                <w:rFonts w:ascii="Arial Narrow" w:hAnsi="Arial Narrow"/>
                <w:sz w:val="20"/>
                <w:szCs w:val="20"/>
                <w:rPrChange w:id="1664" w:author="Ademola Igbalajobi" w:date="2021-01-30T18:14:00Z">
                  <w:rPr>
                    <w:ins w:id="1665" w:author="Ademola Igbalajobi" w:date="2021-01-29T18:24:00Z"/>
                    <w:rFonts w:ascii="Arial Narrow" w:hAnsi="Arial Narrow"/>
                    <w:szCs w:val="24"/>
                  </w:rPr>
                </w:rPrChange>
              </w:rPr>
            </w:pPr>
            <w:del w:id="1666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66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66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66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670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67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67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6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7C23150A" w14:textId="0EEC1767" w:rsidR="00037069" w:rsidRPr="00E00CFF" w:rsidRDefault="00037069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67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1675" w:author="Ademola Igbalajobi" w:date="2021-01-29T18:2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67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Please collect </w:t>
              </w:r>
            </w:ins>
            <w:ins w:id="1677" w:author="Ademola Igbalajobi" w:date="2021-01-29T18:2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67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your cash from the Agent. </w:t>
              </w:r>
            </w:ins>
            <w:ins w:id="1679" w:author="Ademola Igbalajobi" w:date="2021-01-29T18:2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68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Thank You.</w:t>
              </w:r>
            </w:ins>
          </w:p>
        </w:tc>
      </w:tr>
      <w:tr w:rsidR="00205261" w:rsidRPr="00E00CFF" w14:paraId="0605AA9F" w14:textId="77777777" w:rsidTr="00DC1E57">
        <w:trPr>
          <w:trHeight w:val="296"/>
          <w:trPrChange w:id="1681" w:author="Ademola Igbalajobi" w:date="2021-01-30T20:56:00Z">
            <w:trPr>
              <w:trHeight w:val="296"/>
            </w:trPr>
          </w:trPrChange>
        </w:trPr>
        <w:tc>
          <w:tcPr>
            <w:tcW w:w="1255" w:type="dxa"/>
            <w:vMerge/>
            <w:tcPrChange w:id="1682" w:author="Ademola Igbalajobi" w:date="2021-01-30T20:56:00Z">
              <w:tcPr>
                <w:tcW w:w="1151" w:type="dxa"/>
                <w:vMerge/>
              </w:tcPr>
            </w:tcPrChange>
          </w:tcPr>
          <w:p w14:paraId="1CD3A07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8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684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7DBF8B42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8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 w:val="restart"/>
            <w:tcPrChange w:id="1686" w:author="Ademola Igbalajobi" w:date="2021-01-30T20:56:00Z">
              <w:tcPr>
                <w:tcW w:w="2657" w:type="dxa"/>
                <w:vMerge w:val="restart"/>
              </w:tcPr>
            </w:tcPrChange>
          </w:tcPr>
          <w:p w14:paraId="384E4C40" w14:textId="53BA8C44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68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8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  <w:del w:id="1689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69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691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69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69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At ATM</w:t>
            </w:r>
          </w:p>
        </w:tc>
        <w:tc>
          <w:tcPr>
            <w:tcW w:w="3865" w:type="dxa"/>
            <w:gridSpan w:val="4"/>
            <w:tcPrChange w:id="1694" w:author="Ademola Igbalajobi" w:date="2021-01-30T20:56:00Z">
              <w:tcPr>
                <w:tcW w:w="3206" w:type="dxa"/>
                <w:gridSpan w:val="3"/>
              </w:tcPr>
            </w:tcPrChange>
          </w:tcPr>
          <w:p w14:paraId="7FC3AF51" w14:textId="0FE662FF" w:rsidR="00205261" w:rsidRPr="00E00CFF" w:rsidRDefault="00205261">
            <w:pPr>
              <w:pStyle w:val="NoSpacing"/>
              <w:numPr>
                <w:ilvl w:val="0"/>
                <w:numId w:val="28"/>
              </w:numPr>
              <w:rPr>
                <w:rFonts w:ascii="Arial Narrow" w:hAnsi="Arial Narrow"/>
                <w:sz w:val="20"/>
                <w:szCs w:val="20"/>
                <w:rPrChange w:id="169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69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Amount</w:t>
            </w:r>
          </w:p>
        </w:tc>
        <w:tc>
          <w:tcPr>
            <w:tcW w:w="3150" w:type="dxa"/>
            <w:gridSpan w:val="2"/>
            <w:tcPrChange w:id="1697" w:author="Ademola Igbalajobi" w:date="2021-01-30T20:56:00Z">
              <w:tcPr>
                <w:tcW w:w="3150" w:type="dxa"/>
              </w:tcPr>
            </w:tcPrChange>
          </w:tcPr>
          <w:p w14:paraId="1129A759" w14:textId="4BD5B6C6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69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699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70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701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0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703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7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705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496005D8" w14:textId="77777777" w:rsidTr="00DC1E57">
        <w:trPr>
          <w:trHeight w:val="170"/>
          <w:trPrChange w:id="1707" w:author="Ademola Igbalajobi" w:date="2021-01-30T20:56:00Z">
            <w:trPr>
              <w:trHeight w:val="170"/>
            </w:trPr>
          </w:trPrChange>
        </w:trPr>
        <w:tc>
          <w:tcPr>
            <w:tcW w:w="1255" w:type="dxa"/>
            <w:vMerge/>
            <w:tcPrChange w:id="1708" w:author="Ademola Igbalajobi" w:date="2021-01-30T20:56:00Z">
              <w:tcPr>
                <w:tcW w:w="1151" w:type="dxa"/>
                <w:vMerge/>
              </w:tcPr>
            </w:tcPrChange>
          </w:tcPr>
          <w:p w14:paraId="226F4C7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0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710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22D5154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1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712" w:author="Ademola Igbalajobi" w:date="2021-01-30T20:56:00Z">
              <w:tcPr>
                <w:tcW w:w="2657" w:type="dxa"/>
                <w:vMerge/>
              </w:tcPr>
            </w:tcPrChange>
          </w:tcPr>
          <w:p w14:paraId="639DE011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1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714" w:author="Ademola Igbalajobi" w:date="2021-01-30T20:56:00Z">
              <w:tcPr>
                <w:tcW w:w="3206" w:type="dxa"/>
                <w:gridSpan w:val="3"/>
              </w:tcPr>
            </w:tcPrChange>
          </w:tcPr>
          <w:p w14:paraId="1ECAD15E" w14:textId="391F643C" w:rsidR="00205261" w:rsidRPr="00E00CFF" w:rsidRDefault="00205261">
            <w:pPr>
              <w:pStyle w:val="NoSpacing"/>
              <w:numPr>
                <w:ilvl w:val="0"/>
                <w:numId w:val="28"/>
              </w:numPr>
              <w:rPr>
                <w:rFonts w:ascii="Arial Narrow" w:hAnsi="Arial Narrow"/>
                <w:sz w:val="20"/>
                <w:szCs w:val="20"/>
                <w:rPrChange w:id="171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71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Bank</w:t>
            </w:r>
          </w:p>
        </w:tc>
        <w:tc>
          <w:tcPr>
            <w:tcW w:w="3150" w:type="dxa"/>
            <w:gridSpan w:val="2"/>
            <w:tcPrChange w:id="1717" w:author="Ademola Igbalajobi" w:date="2021-01-30T20:56:00Z">
              <w:tcPr>
                <w:tcW w:w="3150" w:type="dxa"/>
              </w:tcPr>
            </w:tcPrChange>
          </w:tcPr>
          <w:p w14:paraId="65CECB74" w14:textId="65A9EC8E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71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719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72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721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2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723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72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725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2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8AD6456" w14:textId="77777777" w:rsidTr="00DC1E57">
        <w:trPr>
          <w:trHeight w:val="593"/>
          <w:trPrChange w:id="1727" w:author="Ademola Igbalajobi" w:date="2021-01-30T20:56:00Z">
            <w:trPr>
              <w:trHeight w:val="593"/>
            </w:trPr>
          </w:trPrChange>
        </w:trPr>
        <w:tc>
          <w:tcPr>
            <w:tcW w:w="1255" w:type="dxa"/>
            <w:vMerge/>
            <w:tcPrChange w:id="1728" w:author="Ademola Igbalajobi" w:date="2021-01-30T20:56:00Z">
              <w:tcPr>
                <w:tcW w:w="1151" w:type="dxa"/>
                <w:vMerge/>
              </w:tcPr>
            </w:tcPrChange>
          </w:tcPr>
          <w:p w14:paraId="03CD0E1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2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730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6CA2E518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3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732" w:author="Ademola Igbalajobi" w:date="2021-01-30T20:56:00Z">
              <w:tcPr>
                <w:tcW w:w="2657" w:type="dxa"/>
                <w:vMerge/>
              </w:tcPr>
            </w:tcPrChange>
          </w:tcPr>
          <w:p w14:paraId="403BA7E7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3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734" w:author="Ademola Igbalajobi" w:date="2021-01-30T20:56:00Z">
              <w:tcPr>
                <w:tcW w:w="3206" w:type="dxa"/>
                <w:gridSpan w:val="3"/>
              </w:tcPr>
            </w:tcPrChange>
          </w:tcPr>
          <w:p w14:paraId="1B1068AF" w14:textId="0F514159" w:rsidR="00205261" w:rsidRPr="00E00CFF" w:rsidRDefault="00205261">
            <w:pPr>
              <w:pStyle w:val="NoSpacing"/>
              <w:numPr>
                <w:ilvl w:val="0"/>
                <w:numId w:val="28"/>
              </w:numPr>
              <w:rPr>
                <w:rFonts w:ascii="Arial Narrow" w:hAnsi="Arial Narrow"/>
                <w:sz w:val="20"/>
                <w:szCs w:val="20"/>
                <w:rPrChange w:id="173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73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Wallet to Debit (</w:t>
            </w:r>
            <w:del w:id="1737" w:author="Ademola Igbalajobi" w:date="2021-01-29T07:55:00Z">
              <w:r w:rsidRPr="00E00CFF" w:rsidDel="00A76D09">
                <w:rPr>
                  <w:rFonts w:ascii="Arial Narrow" w:hAnsi="Arial Narrow"/>
                  <w:i/>
                  <w:iCs/>
                  <w:sz w:val="20"/>
                  <w:szCs w:val="20"/>
                  <w:rPrChange w:id="173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Only where user has more than one wallet</w:delText>
              </w:r>
            </w:del>
            <w:ins w:id="1739" w:author="Ademola Igbalajobi" w:date="2021-01-29T10:4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74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Drop down for user with multiple wallets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74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)</w:t>
            </w:r>
          </w:p>
        </w:tc>
        <w:tc>
          <w:tcPr>
            <w:tcW w:w="3150" w:type="dxa"/>
            <w:gridSpan w:val="2"/>
            <w:tcPrChange w:id="1742" w:author="Ademola Igbalajobi" w:date="2021-01-30T20:56:00Z">
              <w:tcPr>
                <w:tcW w:w="3150" w:type="dxa"/>
              </w:tcPr>
            </w:tcPrChange>
          </w:tcPr>
          <w:p w14:paraId="5F8CBB0B" w14:textId="77777777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74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74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Select preferred wallet</w:t>
            </w:r>
          </w:p>
          <w:p w14:paraId="34F07B0D" w14:textId="64766915" w:rsidR="00205261" w:rsidRPr="00E00CFF" w:rsidRDefault="00205261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174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746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74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74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750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75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75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5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6324B9A1" w14:textId="77777777" w:rsidTr="00DC1E57">
        <w:trPr>
          <w:trHeight w:val="152"/>
          <w:trPrChange w:id="1754" w:author="Ademola Igbalajobi" w:date="2021-01-30T20:56:00Z">
            <w:trPr>
              <w:trHeight w:val="152"/>
            </w:trPr>
          </w:trPrChange>
        </w:trPr>
        <w:tc>
          <w:tcPr>
            <w:tcW w:w="1255" w:type="dxa"/>
            <w:vMerge/>
            <w:tcPrChange w:id="1755" w:author="Ademola Igbalajobi" w:date="2021-01-30T20:56:00Z">
              <w:tcPr>
                <w:tcW w:w="1151" w:type="dxa"/>
                <w:vMerge/>
              </w:tcPr>
            </w:tcPrChange>
          </w:tcPr>
          <w:p w14:paraId="7EEEFD12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5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757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316FA6D5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5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759" w:author="Ademola Igbalajobi" w:date="2021-01-30T20:56:00Z">
              <w:tcPr>
                <w:tcW w:w="2657" w:type="dxa"/>
                <w:vMerge/>
              </w:tcPr>
            </w:tcPrChange>
          </w:tcPr>
          <w:p w14:paraId="236006A2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6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761" w:author="Ademola Igbalajobi" w:date="2021-01-30T20:56:00Z">
              <w:tcPr>
                <w:tcW w:w="3206" w:type="dxa"/>
                <w:gridSpan w:val="3"/>
              </w:tcPr>
            </w:tcPrChange>
          </w:tcPr>
          <w:p w14:paraId="35EB32BE" w14:textId="64B61B8C" w:rsidR="00205261" w:rsidRPr="00E00CFF" w:rsidRDefault="00205261">
            <w:pPr>
              <w:pStyle w:val="NoSpacing"/>
              <w:numPr>
                <w:ilvl w:val="0"/>
                <w:numId w:val="28"/>
              </w:numPr>
              <w:rPr>
                <w:rFonts w:ascii="Arial Narrow" w:hAnsi="Arial Narrow"/>
                <w:sz w:val="20"/>
                <w:szCs w:val="20"/>
                <w:rPrChange w:id="176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76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Pin</w:t>
            </w:r>
          </w:p>
        </w:tc>
        <w:tc>
          <w:tcPr>
            <w:tcW w:w="3150" w:type="dxa"/>
            <w:gridSpan w:val="2"/>
            <w:tcPrChange w:id="1764" w:author="Ademola Igbalajobi" w:date="2021-01-30T20:56:00Z">
              <w:tcPr>
                <w:tcW w:w="3150" w:type="dxa"/>
              </w:tcPr>
            </w:tcPrChange>
          </w:tcPr>
          <w:p w14:paraId="1B067E37" w14:textId="75CCA42A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76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766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76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76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6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770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77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77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7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1AE1310B" w14:textId="77777777" w:rsidTr="00DC1E57">
        <w:trPr>
          <w:trHeight w:val="77"/>
          <w:trPrChange w:id="1774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1775" w:author="Ademola Igbalajobi" w:date="2021-01-30T20:56:00Z">
              <w:tcPr>
                <w:tcW w:w="1151" w:type="dxa"/>
                <w:vMerge/>
              </w:tcPr>
            </w:tcPrChange>
          </w:tcPr>
          <w:p w14:paraId="12F2316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7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777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705EF79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7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1779" w:author="Ademola Igbalajobi" w:date="2021-01-30T20:56:00Z">
              <w:tcPr>
                <w:tcW w:w="2657" w:type="dxa"/>
                <w:vMerge/>
              </w:tcPr>
            </w:tcPrChange>
          </w:tcPr>
          <w:p w14:paraId="064C4EC5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8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781" w:author="Ademola Igbalajobi" w:date="2021-01-30T20:56:00Z">
              <w:tcPr>
                <w:tcW w:w="3206" w:type="dxa"/>
                <w:gridSpan w:val="3"/>
              </w:tcPr>
            </w:tcPrChange>
          </w:tcPr>
          <w:p w14:paraId="38768DF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8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783" w:author="Ademola Igbalajobi" w:date="2021-01-30T20:56:00Z">
              <w:tcPr>
                <w:tcW w:w="3150" w:type="dxa"/>
              </w:tcPr>
            </w:tcPrChange>
          </w:tcPr>
          <w:p w14:paraId="37322C7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78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*(</w:t>
            </w:r>
            <w:del w:id="1786" w:author="Ademola Igbalajobi" w:date="2021-01-29T10:38:00Z">
              <w:r w:rsidRPr="00E00CFF" w:rsidDel="00A81341">
                <w:rPr>
                  <w:rFonts w:ascii="Arial Narrow" w:hAnsi="Arial Narrow"/>
                  <w:sz w:val="20"/>
                  <w:szCs w:val="20"/>
                  <w:rPrChange w:id="17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178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user receives token to use at the ATM)</w:t>
            </w:r>
          </w:p>
        </w:tc>
      </w:tr>
      <w:tr w:rsidR="00205261" w:rsidRPr="00E00CFF" w14:paraId="531DA822" w14:textId="77777777" w:rsidTr="00DC1E57">
        <w:trPr>
          <w:trHeight w:val="490"/>
          <w:trPrChange w:id="1789" w:author="Ademola Igbalajobi" w:date="2021-01-30T20:56:00Z">
            <w:trPr>
              <w:trHeight w:val="490"/>
            </w:trPr>
          </w:trPrChange>
        </w:trPr>
        <w:tc>
          <w:tcPr>
            <w:tcW w:w="1255" w:type="dxa"/>
            <w:vMerge w:val="restart"/>
            <w:tcPrChange w:id="1790" w:author="Ademola Igbalajobi" w:date="2021-01-30T20:56:00Z">
              <w:tcPr>
                <w:tcW w:w="1151" w:type="dxa"/>
                <w:vMerge w:val="restart"/>
              </w:tcPr>
            </w:tcPrChange>
          </w:tcPr>
          <w:p w14:paraId="148B1A6F" w14:textId="71B4F84A" w:rsidR="00205261" w:rsidRPr="00E00CFF" w:rsidRDefault="001D12F2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179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1792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1793" w:author="Ademola Igbalajobi" w:date="2021-01-30T18:50:00Z">
              <w:r>
                <w:rPr>
                  <w:rFonts w:ascii="Arial Narrow" w:hAnsi="Arial Narrow"/>
                  <w:sz w:val="20"/>
                  <w:szCs w:val="20"/>
                </w:rPr>
                <w:t>7</w:t>
              </w:r>
            </w:ins>
            <w:del w:id="1794" w:author="Ademola Igbalajobi" w:date="2021-01-30T18:50:00Z">
              <w:r w:rsidR="00205261" w:rsidRPr="00E00CFF" w:rsidDel="001D12F2">
                <w:rPr>
                  <w:rFonts w:ascii="Arial Narrow" w:hAnsi="Arial Narrow"/>
                  <w:sz w:val="20"/>
                  <w:szCs w:val="20"/>
                  <w:rPrChange w:id="17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8</w:delText>
              </w:r>
            </w:del>
          </w:p>
        </w:tc>
        <w:tc>
          <w:tcPr>
            <w:tcW w:w="2147" w:type="dxa"/>
            <w:vMerge w:val="restart"/>
            <w:tcPrChange w:id="1796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3781CF98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79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79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Request Money</w:t>
            </w:r>
          </w:p>
        </w:tc>
        <w:tc>
          <w:tcPr>
            <w:tcW w:w="2657" w:type="dxa"/>
            <w:tcPrChange w:id="1799" w:author="Ademola Igbalajobi" w:date="2021-01-30T20:56:00Z">
              <w:tcPr>
                <w:tcW w:w="2657" w:type="dxa"/>
              </w:tcPr>
            </w:tcPrChange>
          </w:tcPr>
          <w:p w14:paraId="0A05C7B3" w14:textId="093F9521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80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80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  <w:del w:id="1802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80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804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80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80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Wallet ID</w:t>
            </w:r>
          </w:p>
        </w:tc>
        <w:tc>
          <w:tcPr>
            <w:tcW w:w="3865" w:type="dxa"/>
            <w:gridSpan w:val="4"/>
            <w:tcPrChange w:id="1807" w:author="Ademola Igbalajobi" w:date="2021-01-30T20:56:00Z">
              <w:tcPr>
                <w:tcW w:w="3206" w:type="dxa"/>
                <w:gridSpan w:val="3"/>
              </w:tcPr>
            </w:tcPrChange>
          </w:tcPr>
          <w:p w14:paraId="1ACACA7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80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809" w:author="Ademola Igbalajobi" w:date="2021-01-30T20:56:00Z">
              <w:tcPr>
                <w:tcW w:w="3150" w:type="dxa"/>
              </w:tcPr>
            </w:tcPrChange>
          </w:tcPr>
          <w:p w14:paraId="70C5DFB0" w14:textId="77777777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81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81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Verify Wallet ID</w:t>
            </w:r>
          </w:p>
          <w:p w14:paraId="7223666F" w14:textId="3BF82FB7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81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813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81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815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81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817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81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819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82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229C270A" w14:textId="77777777" w:rsidTr="00DC1E57">
        <w:trPr>
          <w:trHeight w:val="490"/>
          <w:trPrChange w:id="1821" w:author="Ademola Igbalajobi" w:date="2021-01-30T20:56:00Z">
            <w:trPr>
              <w:trHeight w:val="490"/>
            </w:trPr>
          </w:trPrChange>
        </w:trPr>
        <w:tc>
          <w:tcPr>
            <w:tcW w:w="1255" w:type="dxa"/>
            <w:vMerge/>
            <w:tcPrChange w:id="1822" w:author="Ademola Igbalajobi" w:date="2021-01-30T20:56:00Z">
              <w:tcPr>
                <w:tcW w:w="1151" w:type="dxa"/>
                <w:vMerge/>
              </w:tcPr>
            </w:tcPrChange>
          </w:tcPr>
          <w:p w14:paraId="33C80B4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82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1824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1C655DFD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82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1826" w:author="Ademola Igbalajobi" w:date="2021-01-30T20:56:00Z">
              <w:tcPr>
                <w:tcW w:w="2657" w:type="dxa"/>
              </w:tcPr>
            </w:tcPrChange>
          </w:tcPr>
          <w:p w14:paraId="77D3796A" w14:textId="6748D0A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82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182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  <w:del w:id="1829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83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1831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183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183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Enter Amount</w:t>
            </w:r>
          </w:p>
        </w:tc>
        <w:tc>
          <w:tcPr>
            <w:tcW w:w="3865" w:type="dxa"/>
            <w:gridSpan w:val="4"/>
            <w:tcPrChange w:id="1834" w:author="Ademola Igbalajobi" w:date="2021-01-30T20:56:00Z">
              <w:tcPr>
                <w:tcW w:w="3206" w:type="dxa"/>
                <w:gridSpan w:val="3"/>
              </w:tcPr>
            </w:tcPrChange>
          </w:tcPr>
          <w:p w14:paraId="06E5D4CB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183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1836" w:author="Ademola Igbalajobi" w:date="2021-01-30T20:56:00Z">
              <w:tcPr>
                <w:tcW w:w="3150" w:type="dxa"/>
              </w:tcPr>
            </w:tcPrChange>
          </w:tcPr>
          <w:p w14:paraId="3A2117D5" w14:textId="56A579D4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183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1838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183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1840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8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842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8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84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184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5678438B" w14:textId="77777777" w:rsidTr="00DC1E57">
        <w:trPr>
          <w:trHeight w:val="77"/>
          <w:ins w:id="1846" w:author="Ademola Igbalajobi" w:date="2021-01-29T10:10:00Z"/>
          <w:trPrChange w:id="1847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tcPrChange w:id="1848" w:author="Ademola Igbalajobi" w:date="2021-01-30T20:56:00Z">
              <w:tcPr>
                <w:tcW w:w="1151" w:type="dxa"/>
              </w:tcPr>
            </w:tcPrChange>
          </w:tcPr>
          <w:p w14:paraId="144CEB74" w14:textId="6EA02539" w:rsidR="00205261" w:rsidRPr="00E00CFF" w:rsidRDefault="001D12F2">
            <w:pPr>
              <w:pStyle w:val="NoSpacing"/>
              <w:jc w:val="center"/>
              <w:rPr>
                <w:ins w:id="1849" w:author="Ademola Igbalajobi" w:date="2021-01-29T10:10:00Z"/>
                <w:rFonts w:ascii="Arial Narrow" w:hAnsi="Arial Narrow"/>
                <w:sz w:val="20"/>
                <w:szCs w:val="20"/>
                <w:rPrChange w:id="1850" w:author="Ademola Igbalajobi" w:date="2021-01-30T18:14:00Z">
                  <w:rPr>
                    <w:ins w:id="1851" w:author="Ademola Igbalajobi" w:date="2021-01-29T10:10:00Z"/>
                    <w:rFonts w:ascii="Arial Narrow" w:hAnsi="Arial Narrow"/>
                    <w:szCs w:val="24"/>
                  </w:rPr>
                </w:rPrChange>
              </w:rPr>
              <w:pPrChange w:id="1852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1853" w:author="Ademola Igbalajobi" w:date="2021-01-30T18:50:00Z">
              <w:r>
                <w:rPr>
                  <w:rFonts w:ascii="Arial Narrow" w:hAnsi="Arial Narrow"/>
                  <w:sz w:val="20"/>
                  <w:szCs w:val="20"/>
                </w:rPr>
                <w:t>8</w:t>
              </w:r>
            </w:ins>
          </w:p>
        </w:tc>
        <w:tc>
          <w:tcPr>
            <w:tcW w:w="2147" w:type="dxa"/>
            <w:tcPrChange w:id="1854" w:author="Ademola Igbalajobi" w:date="2021-01-30T20:56:00Z">
              <w:tcPr>
                <w:tcW w:w="2251" w:type="dxa"/>
                <w:gridSpan w:val="2"/>
              </w:tcPr>
            </w:tcPrChange>
          </w:tcPr>
          <w:p w14:paraId="65F18AB8" w14:textId="19DCC034" w:rsidR="00205261" w:rsidRPr="00E00CFF" w:rsidRDefault="00205261">
            <w:pPr>
              <w:pStyle w:val="NoSpacing"/>
              <w:rPr>
                <w:ins w:id="1855" w:author="Ademola Igbalajobi" w:date="2021-01-29T10:10:00Z"/>
                <w:rFonts w:ascii="Arial Narrow" w:hAnsi="Arial Narrow"/>
                <w:sz w:val="20"/>
                <w:szCs w:val="20"/>
                <w:rPrChange w:id="1856" w:author="Ademola Igbalajobi" w:date="2021-01-30T18:14:00Z">
                  <w:rPr>
                    <w:ins w:id="1857" w:author="Ademola Igbalajobi" w:date="2021-01-29T10:10:00Z"/>
                    <w:rFonts w:ascii="Arial Narrow" w:hAnsi="Arial Narrow"/>
                    <w:szCs w:val="24"/>
                  </w:rPr>
                </w:rPrChange>
              </w:rPr>
            </w:pPr>
            <w:ins w:id="1858" w:author="Ademola Igbalajobi" w:date="2021-01-29T10:10:00Z">
              <w:r w:rsidRPr="00E00CFF">
                <w:rPr>
                  <w:rFonts w:ascii="Arial Narrow" w:hAnsi="Arial Narrow"/>
                  <w:sz w:val="20"/>
                  <w:szCs w:val="20"/>
                  <w:rPrChange w:id="185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Check Balance</w:t>
              </w:r>
            </w:ins>
          </w:p>
        </w:tc>
        <w:tc>
          <w:tcPr>
            <w:tcW w:w="2657" w:type="dxa"/>
            <w:tcPrChange w:id="1860" w:author="Ademola Igbalajobi" w:date="2021-01-30T20:56:00Z">
              <w:tcPr>
                <w:tcW w:w="2657" w:type="dxa"/>
              </w:tcPr>
            </w:tcPrChange>
          </w:tcPr>
          <w:p w14:paraId="7E639CEA" w14:textId="0372704D" w:rsidR="00205261" w:rsidRPr="00E00CFF" w:rsidRDefault="00205261">
            <w:pPr>
              <w:pStyle w:val="NoSpacing"/>
              <w:rPr>
                <w:ins w:id="1861" w:author="Ademola Igbalajobi" w:date="2021-01-29T10:10:00Z"/>
                <w:rFonts w:ascii="Arial Narrow" w:hAnsi="Arial Narrow"/>
                <w:sz w:val="20"/>
                <w:szCs w:val="20"/>
                <w:rPrChange w:id="1862" w:author="Ademola Igbalajobi" w:date="2021-01-30T18:14:00Z">
                  <w:rPr>
                    <w:ins w:id="1863" w:author="Ademola Igbalajobi" w:date="2021-01-29T10:10:00Z"/>
                    <w:rFonts w:ascii="Arial Narrow" w:hAnsi="Arial Narrow"/>
                    <w:szCs w:val="24"/>
                  </w:rPr>
                </w:rPrChange>
              </w:rPr>
            </w:pPr>
            <w:ins w:id="1864" w:author="Ademola Igbalajobi" w:date="2021-01-29T10:13:00Z">
              <w:r w:rsidRPr="00E00CFF">
                <w:rPr>
                  <w:rFonts w:ascii="Arial Narrow" w:hAnsi="Arial Narrow"/>
                  <w:sz w:val="20"/>
                  <w:szCs w:val="20"/>
                  <w:rPrChange w:id="18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PIN</w:t>
              </w:r>
            </w:ins>
          </w:p>
        </w:tc>
        <w:tc>
          <w:tcPr>
            <w:tcW w:w="3865" w:type="dxa"/>
            <w:gridSpan w:val="4"/>
            <w:tcPrChange w:id="1866" w:author="Ademola Igbalajobi" w:date="2021-01-30T20:56:00Z">
              <w:tcPr>
                <w:tcW w:w="3206" w:type="dxa"/>
                <w:gridSpan w:val="3"/>
              </w:tcPr>
            </w:tcPrChange>
          </w:tcPr>
          <w:p w14:paraId="4E87C8AC" w14:textId="4D226AD9" w:rsidR="00205261" w:rsidRPr="00E00CFF" w:rsidRDefault="00205261">
            <w:pPr>
              <w:pStyle w:val="NoSpacing"/>
              <w:rPr>
                <w:ins w:id="1867" w:author="Ademola Igbalajobi" w:date="2021-01-29T10:10:00Z"/>
                <w:rFonts w:ascii="Arial Narrow" w:hAnsi="Arial Narrow"/>
                <w:sz w:val="20"/>
                <w:szCs w:val="20"/>
                <w:rPrChange w:id="1868" w:author="Ademola Igbalajobi" w:date="2021-01-30T18:14:00Z">
                  <w:rPr>
                    <w:ins w:id="1869" w:author="Ademola Igbalajobi" w:date="2021-01-29T10:10:00Z"/>
                    <w:rFonts w:ascii="Arial Narrow" w:hAnsi="Arial Narrow"/>
                    <w:szCs w:val="24"/>
                  </w:rPr>
                </w:rPrChange>
              </w:rPr>
              <w:pPrChange w:id="1870" w:author="Ademola Igbalajobi" w:date="2021-01-29T18:44:00Z">
                <w:pPr>
                  <w:pStyle w:val="NoSpacing"/>
                  <w:numPr>
                    <w:numId w:val="31"/>
                  </w:numPr>
                  <w:ind w:left="360" w:hanging="360"/>
                </w:pPr>
              </w:pPrChange>
            </w:pPr>
          </w:p>
        </w:tc>
        <w:tc>
          <w:tcPr>
            <w:tcW w:w="3150" w:type="dxa"/>
            <w:gridSpan w:val="2"/>
            <w:tcPrChange w:id="1871" w:author="Ademola Igbalajobi" w:date="2021-01-30T20:56:00Z">
              <w:tcPr>
                <w:tcW w:w="3150" w:type="dxa"/>
              </w:tcPr>
            </w:tcPrChange>
          </w:tcPr>
          <w:p w14:paraId="1AAF59A7" w14:textId="142EDDB0" w:rsidR="00205261" w:rsidRPr="00E00CFF" w:rsidRDefault="00205261">
            <w:pPr>
              <w:pStyle w:val="NoSpacing"/>
              <w:numPr>
                <w:ilvl w:val="0"/>
                <w:numId w:val="17"/>
              </w:numPr>
              <w:rPr>
                <w:ins w:id="1872" w:author="Ademola Igbalajobi" w:date="2021-01-29T10:14:00Z"/>
                <w:rFonts w:ascii="Arial Narrow" w:hAnsi="Arial Narrow"/>
                <w:sz w:val="20"/>
                <w:szCs w:val="20"/>
                <w:rPrChange w:id="1873" w:author="Ademola Igbalajobi" w:date="2021-01-30T18:14:00Z">
                  <w:rPr>
                    <w:ins w:id="1874" w:author="Ademola Igbalajobi" w:date="2021-01-29T10:14:00Z"/>
                    <w:rFonts w:ascii="Arial Narrow" w:hAnsi="Arial Narrow"/>
                    <w:szCs w:val="24"/>
                  </w:rPr>
                </w:rPrChange>
              </w:rPr>
            </w:pPr>
            <w:ins w:id="1875" w:author="Ademola Igbalajobi" w:date="2021-01-29T10:14:00Z">
              <w:r w:rsidRPr="00E00CFF">
                <w:rPr>
                  <w:rFonts w:ascii="Arial Narrow" w:hAnsi="Arial Narrow"/>
                  <w:sz w:val="20"/>
                  <w:szCs w:val="20"/>
                  <w:rPrChange w:id="187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1877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187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1879" w:author="Ademola Igbalajobi" w:date="2021-01-29T10:14:00Z">
              <w:r w:rsidRPr="00E00CFF">
                <w:rPr>
                  <w:rFonts w:ascii="Arial Narrow" w:hAnsi="Arial Narrow"/>
                  <w:sz w:val="20"/>
                  <w:szCs w:val="20"/>
                  <w:rPrChange w:id="188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1514C885" w14:textId="0D7C10C4" w:rsidR="00B11D40" w:rsidRPr="00E00CFF" w:rsidRDefault="00B11D40">
            <w:pPr>
              <w:pStyle w:val="NoSpacing"/>
              <w:numPr>
                <w:ilvl w:val="0"/>
                <w:numId w:val="17"/>
              </w:numPr>
              <w:rPr>
                <w:ins w:id="1881" w:author="Ademola Igbalajobi" w:date="2021-01-29T18:32:00Z"/>
                <w:rFonts w:ascii="Arial Narrow" w:hAnsi="Arial Narrow"/>
                <w:sz w:val="20"/>
                <w:szCs w:val="20"/>
                <w:rPrChange w:id="1882" w:author="Ademola Igbalajobi" w:date="2021-01-30T18:14:00Z">
                  <w:rPr>
                    <w:ins w:id="1883" w:author="Ademola Igbalajobi" w:date="2021-01-29T18:32:00Z"/>
                    <w:rFonts w:ascii="Arial Narrow" w:hAnsi="Arial Narrow"/>
                    <w:szCs w:val="24"/>
                  </w:rPr>
                </w:rPrChange>
              </w:rPr>
            </w:pPr>
            <w:ins w:id="1884" w:author="Ademola Igbalajobi" w:date="2021-01-29T18:32:00Z">
              <w:r w:rsidRPr="00E00CFF">
                <w:rPr>
                  <w:rFonts w:ascii="Arial Narrow" w:hAnsi="Arial Narrow"/>
                  <w:sz w:val="20"/>
                  <w:szCs w:val="20"/>
                  <w:rPrChange w:id="18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Display the </w:t>
              </w:r>
            </w:ins>
            <w:ins w:id="1886" w:author="Ademola Igbalajobi" w:date="2021-01-29T18:3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8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Available B</w:t>
              </w:r>
            </w:ins>
            <w:ins w:id="1888" w:author="Ademola Igbalajobi" w:date="2021-01-29T18:3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88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alance </w:t>
              </w:r>
            </w:ins>
            <w:ins w:id="1890" w:author="Ademola Igbalajobi" w:date="2021-01-29T18:33:00Z">
              <w:r w:rsidRPr="00E00CFF">
                <w:rPr>
                  <w:rFonts w:ascii="Arial Narrow" w:hAnsi="Arial Narrow"/>
                  <w:sz w:val="20"/>
                  <w:szCs w:val="20"/>
                  <w:rPrChange w:id="189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on </w:t>
              </w:r>
            </w:ins>
            <w:ins w:id="1892" w:author="Ademola Igbalajobi" w:date="2021-01-29T18:32:00Z">
              <w:r w:rsidRPr="00E00CFF">
                <w:rPr>
                  <w:rFonts w:ascii="Arial Narrow" w:hAnsi="Arial Narrow"/>
                  <w:sz w:val="20"/>
                  <w:szCs w:val="20"/>
                  <w:rPrChange w:id="189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all </w:t>
              </w:r>
            </w:ins>
            <w:ins w:id="1894" w:author="Ademola Igbalajobi" w:date="2021-01-29T18:33:00Z">
              <w:r w:rsidRPr="00E00CFF">
                <w:rPr>
                  <w:rFonts w:ascii="Arial Narrow" w:hAnsi="Arial Narrow"/>
                  <w:sz w:val="20"/>
                  <w:szCs w:val="20"/>
                  <w:rPrChange w:id="18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wallets </w:t>
              </w:r>
            </w:ins>
            <w:ins w:id="1896" w:author="Ademola Igbalajobi" w:date="2021-01-29T18:32:00Z">
              <w:r w:rsidRPr="00E00CFF">
                <w:rPr>
                  <w:rFonts w:ascii="Arial Narrow" w:hAnsi="Arial Narrow"/>
                  <w:sz w:val="20"/>
                  <w:szCs w:val="20"/>
                  <w:rPrChange w:id="189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associated </w:t>
              </w:r>
            </w:ins>
            <w:ins w:id="1898" w:author="Ademola Igbalajobi" w:date="2021-01-29T18:33:00Z">
              <w:r w:rsidRPr="00E00CFF">
                <w:rPr>
                  <w:rFonts w:ascii="Arial Narrow" w:hAnsi="Arial Narrow"/>
                  <w:sz w:val="20"/>
                  <w:szCs w:val="20"/>
                  <w:rPrChange w:id="189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with </w:t>
              </w:r>
            </w:ins>
            <w:ins w:id="1900" w:author="Ademola Igbalajobi" w:date="2021-01-29T18:32:00Z">
              <w:r w:rsidRPr="00E00CFF">
                <w:rPr>
                  <w:rFonts w:ascii="Arial Narrow" w:hAnsi="Arial Narrow"/>
                  <w:sz w:val="20"/>
                  <w:szCs w:val="20"/>
                  <w:rPrChange w:id="190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the Customer ID (Phone Number</w:t>
              </w:r>
            </w:ins>
            <w:ins w:id="1902" w:author="Ademola Igbalajobi" w:date="2021-01-29T18:34:00Z">
              <w:r w:rsidR="005D6F2E" w:rsidRPr="00E00CFF">
                <w:rPr>
                  <w:rFonts w:ascii="Arial Narrow" w:hAnsi="Arial Narrow"/>
                  <w:sz w:val="20"/>
                  <w:szCs w:val="20"/>
                  <w:rPrChange w:id="190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  <w:ins w:id="1904" w:author="Ademola Igbalajobi" w:date="2021-01-29T18:32:00Z">
              <w:r w:rsidRPr="00E00CFF">
                <w:rPr>
                  <w:rFonts w:ascii="Arial Narrow" w:hAnsi="Arial Narrow"/>
                  <w:sz w:val="20"/>
                  <w:szCs w:val="20"/>
                  <w:rPrChange w:id="190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</w:p>
          <w:p w14:paraId="2922B2AB" w14:textId="357A292F" w:rsidR="00B11D40" w:rsidRPr="00E00CFF" w:rsidRDefault="00B11D40">
            <w:pPr>
              <w:pStyle w:val="NoSpacing"/>
              <w:numPr>
                <w:ilvl w:val="0"/>
                <w:numId w:val="17"/>
              </w:numPr>
              <w:rPr>
                <w:ins w:id="1906" w:author="Ademola Igbalajobi" w:date="2021-01-29T18:29:00Z"/>
                <w:rFonts w:ascii="Arial Narrow" w:hAnsi="Arial Narrow"/>
                <w:i/>
                <w:iCs/>
                <w:sz w:val="20"/>
                <w:szCs w:val="20"/>
                <w:rPrChange w:id="1907" w:author="Ademola Igbalajobi" w:date="2021-01-30T18:14:00Z">
                  <w:rPr>
                    <w:ins w:id="1908" w:author="Ademola Igbalajobi" w:date="2021-01-29T18:29:00Z"/>
                    <w:rFonts w:ascii="Arial Narrow" w:hAnsi="Arial Narrow"/>
                    <w:szCs w:val="24"/>
                  </w:rPr>
                </w:rPrChange>
              </w:rPr>
            </w:pPr>
            <w:ins w:id="1909" w:author="Ademola Igbalajobi" w:date="2021-01-29T18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1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Your wallet balances</w:t>
              </w:r>
            </w:ins>
            <w:ins w:id="1911" w:author="Ademola Igbalajobi" w:date="2021-01-29T18:34:00Z">
              <w:r w:rsidR="005D6F2E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1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are</w:t>
              </w:r>
            </w:ins>
            <w:ins w:id="1913" w:author="Ademola Igbalajobi" w:date="2021-01-29T18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1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: </w:t>
              </w:r>
            </w:ins>
          </w:p>
          <w:p w14:paraId="0FF89F60" w14:textId="5A96801D" w:rsidR="00B11D40" w:rsidRPr="00E00CFF" w:rsidRDefault="00B11D40">
            <w:pPr>
              <w:pStyle w:val="NoSpacing"/>
              <w:numPr>
                <w:ilvl w:val="1"/>
                <w:numId w:val="17"/>
              </w:numPr>
              <w:ind w:left="720"/>
              <w:rPr>
                <w:ins w:id="1915" w:author="Ademola Igbalajobi" w:date="2021-01-29T18:29:00Z"/>
                <w:rFonts w:ascii="Arial Narrow" w:hAnsi="Arial Narrow"/>
                <w:i/>
                <w:iCs/>
                <w:sz w:val="20"/>
                <w:szCs w:val="20"/>
                <w:rPrChange w:id="1916" w:author="Ademola Igbalajobi" w:date="2021-01-30T18:14:00Z">
                  <w:rPr>
                    <w:ins w:id="1917" w:author="Ademola Igbalajobi" w:date="2021-01-29T18:29:00Z"/>
                    <w:rFonts w:ascii="Arial Narrow" w:hAnsi="Arial Narrow"/>
                    <w:szCs w:val="24"/>
                  </w:rPr>
                </w:rPrChange>
              </w:rPr>
              <w:pPrChange w:id="1918" w:author="Ademola Igbalajobi" w:date="2021-01-29T18:44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1919" w:author="Ademola Igbalajobi" w:date="2021-01-29T18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2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lastRenderedPageBreak/>
                <w:t xml:space="preserve">Wallet 1 </w:t>
              </w:r>
            </w:ins>
            <w:ins w:id="1921" w:author="Ademola Igbalajobi" w:date="2021-01-29T18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2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–</w:t>
              </w:r>
            </w:ins>
            <w:ins w:id="1923" w:author="Ademola Igbalajobi" w:date="2021-01-29T18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2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NGN</w:t>
              </w:r>
            </w:ins>
            <w:ins w:id="1925" w:author="Ademola Igbalajobi" w:date="2021-01-29T18:3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2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  <w:ins w:id="1927" w:author="Ademola Igbalajobi" w:date="2021-01-29T18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2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2,000</w:t>
              </w:r>
            </w:ins>
          </w:p>
          <w:p w14:paraId="4F808D6A" w14:textId="75350A1F" w:rsidR="00B11D40" w:rsidRPr="00E00CFF" w:rsidRDefault="00B11D40">
            <w:pPr>
              <w:pStyle w:val="NoSpacing"/>
              <w:numPr>
                <w:ilvl w:val="1"/>
                <w:numId w:val="17"/>
              </w:numPr>
              <w:ind w:left="720"/>
              <w:rPr>
                <w:ins w:id="1929" w:author="Ademola Igbalajobi" w:date="2021-01-29T18:30:00Z"/>
                <w:rFonts w:ascii="Arial Narrow" w:hAnsi="Arial Narrow"/>
                <w:i/>
                <w:iCs/>
                <w:sz w:val="20"/>
                <w:szCs w:val="20"/>
                <w:rPrChange w:id="1930" w:author="Ademola Igbalajobi" w:date="2021-01-30T18:14:00Z">
                  <w:rPr>
                    <w:ins w:id="1931" w:author="Ademola Igbalajobi" w:date="2021-01-29T18:30:00Z"/>
                    <w:rFonts w:ascii="Arial Narrow" w:hAnsi="Arial Narrow"/>
                    <w:szCs w:val="24"/>
                  </w:rPr>
                </w:rPrChange>
              </w:rPr>
              <w:pPrChange w:id="1932" w:author="Ademola Igbalajobi" w:date="2021-01-29T18:44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1933" w:author="Ademola Igbalajobi" w:date="2021-01-29T18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3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Wallet 2 – NGN 1,500</w:t>
              </w:r>
            </w:ins>
          </w:p>
          <w:p w14:paraId="21752848" w14:textId="64EC9C56" w:rsidR="00B11D40" w:rsidRPr="00E00CFF" w:rsidRDefault="00B11D40">
            <w:pPr>
              <w:pStyle w:val="NoSpacing"/>
              <w:numPr>
                <w:ilvl w:val="1"/>
                <w:numId w:val="17"/>
              </w:numPr>
              <w:ind w:left="720"/>
              <w:rPr>
                <w:ins w:id="1935" w:author="Ademola Igbalajobi" w:date="2021-01-29T18:31:00Z"/>
                <w:rFonts w:ascii="Arial Narrow" w:hAnsi="Arial Narrow"/>
                <w:i/>
                <w:iCs/>
                <w:sz w:val="20"/>
                <w:szCs w:val="20"/>
                <w:rPrChange w:id="1936" w:author="Ademola Igbalajobi" w:date="2021-01-30T18:14:00Z">
                  <w:rPr>
                    <w:ins w:id="1937" w:author="Ademola Igbalajobi" w:date="2021-01-29T18:31:00Z"/>
                    <w:rFonts w:ascii="Arial Narrow" w:hAnsi="Arial Narrow"/>
                    <w:szCs w:val="24"/>
                  </w:rPr>
                </w:rPrChange>
              </w:rPr>
              <w:pPrChange w:id="1938" w:author="Ademola Igbalajobi" w:date="2021-01-29T18:44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1939" w:author="Ademola Igbalajobi" w:date="2021-01-29T18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4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Wallet 3 – NGN</w:t>
              </w:r>
            </w:ins>
            <w:ins w:id="1941" w:author="Ademola Igbalajobi" w:date="2021-01-29T18:3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4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5,000</w:t>
              </w:r>
            </w:ins>
          </w:p>
          <w:p w14:paraId="4A2A5E80" w14:textId="4A505685" w:rsidR="00205261" w:rsidRPr="00E00CFF" w:rsidDel="004E38AD" w:rsidRDefault="00B11D40">
            <w:pPr>
              <w:pStyle w:val="NoSpacing"/>
              <w:numPr>
                <w:ilvl w:val="1"/>
                <w:numId w:val="17"/>
              </w:numPr>
              <w:ind w:left="720"/>
              <w:rPr>
                <w:ins w:id="1943" w:author="Ademola Igbalajobi" w:date="2021-01-29T10:10:00Z"/>
                <w:rFonts w:ascii="Arial Narrow" w:hAnsi="Arial Narrow"/>
                <w:i/>
                <w:iCs/>
                <w:sz w:val="20"/>
                <w:szCs w:val="20"/>
                <w:rPrChange w:id="1944" w:author="Ademola Igbalajobi" w:date="2021-01-30T18:14:00Z">
                  <w:rPr>
                    <w:ins w:id="1945" w:author="Ademola Igbalajobi" w:date="2021-01-29T10:10:00Z"/>
                    <w:rFonts w:ascii="Arial Narrow" w:hAnsi="Arial Narrow"/>
                    <w:szCs w:val="24"/>
                  </w:rPr>
                </w:rPrChange>
              </w:rPr>
              <w:pPrChange w:id="1946" w:author="Ademola Igbalajobi" w:date="2021-01-29T18:44:00Z">
                <w:pPr>
                  <w:pStyle w:val="NoSpacing"/>
                  <w:numPr>
                    <w:numId w:val="16"/>
                  </w:numPr>
                  <w:ind w:left="360" w:hanging="360"/>
                </w:pPr>
              </w:pPrChange>
            </w:pPr>
            <w:ins w:id="1947" w:author="Ademola Igbalajobi" w:date="2021-01-29T18:3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194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Total – NGN 8,500</w:t>
              </w:r>
            </w:ins>
          </w:p>
        </w:tc>
      </w:tr>
      <w:tr w:rsidR="00282683" w:rsidRPr="00E00CFF" w14:paraId="4B190AB4" w14:textId="77777777" w:rsidTr="00DC1E57">
        <w:trPr>
          <w:trHeight w:val="489"/>
          <w:ins w:id="1949" w:author="Ademola Igbalajobi" w:date="2021-01-29T18:40:00Z"/>
          <w:trPrChange w:id="1950" w:author="Ademola Igbalajobi" w:date="2021-01-30T20:56:00Z">
            <w:trPr>
              <w:trHeight w:val="489"/>
            </w:trPr>
          </w:trPrChange>
        </w:trPr>
        <w:tc>
          <w:tcPr>
            <w:tcW w:w="1255" w:type="dxa"/>
            <w:vMerge w:val="restart"/>
            <w:tcPrChange w:id="1951" w:author="Ademola Igbalajobi" w:date="2021-01-30T20:56:00Z">
              <w:tcPr>
                <w:tcW w:w="1255" w:type="dxa"/>
                <w:gridSpan w:val="2"/>
                <w:vMerge w:val="restart"/>
              </w:tcPr>
            </w:tcPrChange>
          </w:tcPr>
          <w:p w14:paraId="3832D3D9" w14:textId="0387FD03" w:rsidR="00282683" w:rsidRPr="00E00CFF" w:rsidRDefault="00282683">
            <w:pPr>
              <w:pStyle w:val="NoSpacing"/>
              <w:jc w:val="center"/>
              <w:rPr>
                <w:ins w:id="1952" w:author="Ademola Igbalajobi" w:date="2021-01-29T18:40:00Z"/>
                <w:rFonts w:ascii="Arial Narrow" w:hAnsi="Arial Narrow"/>
                <w:sz w:val="20"/>
                <w:szCs w:val="20"/>
                <w:rPrChange w:id="1953" w:author="Ademola Igbalajobi" w:date="2021-01-30T18:14:00Z">
                  <w:rPr>
                    <w:ins w:id="1954" w:author="Ademola Igbalajobi" w:date="2021-01-29T18:40:00Z"/>
                    <w:rFonts w:ascii="Arial Narrow" w:hAnsi="Arial Narrow"/>
                    <w:szCs w:val="24"/>
                  </w:rPr>
                </w:rPrChange>
              </w:rPr>
              <w:pPrChange w:id="1955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1956" w:author="Ademola Igbalajobi" w:date="2021-01-29T18:40:00Z">
              <w:r w:rsidRPr="00E00CFF">
                <w:rPr>
                  <w:rFonts w:ascii="Arial Narrow" w:hAnsi="Arial Narrow"/>
                  <w:sz w:val="20"/>
                  <w:szCs w:val="20"/>
                  <w:rPrChange w:id="19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lastRenderedPageBreak/>
                <w:t>9</w:t>
              </w:r>
            </w:ins>
          </w:p>
        </w:tc>
        <w:tc>
          <w:tcPr>
            <w:tcW w:w="2147" w:type="dxa"/>
            <w:vMerge w:val="restart"/>
            <w:tcPrChange w:id="1958" w:author="Ademola Igbalajobi" w:date="2021-01-30T20:56:00Z">
              <w:tcPr>
                <w:tcW w:w="2147" w:type="dxa"/>
                <w:vMerge w:val="restart"/>
              </w:tcPr>
            </w:tcPrChange>
          </w:tcPr>
          <w:p w14:paraId="10F5F1E5" w14:textId="7232021D" w:rsidR="00282683" w:rsidRPr="00E00CFF" w:rsidRDefault="00282683">
            <w:pPr>
              <w:pStyle w:val="NoSpacing"/>
              <w:rPr>
                <w:ins w:id="1959" w:author="Ademola Igbalajobi" w:date="2021-01-29T18:40:00Z"/>
                <w:rFonts w:ascii="Arial Narrow" w:hAnsi="Arial Narrow"/>
                <w:sz w:val="20"/>
                <w:szCs w:val="20"/>
                <w:rPrChange w:id="1960" w:author="Ademola Igbalajobi" w:date="2021-01-30T18:14:00Z">
                  <w:rPr>
                    <w:ins w:id="1961" w:author="Ademola Igbalajobi" w:date="2021-01-29T18:40:00Z"/>
                    <w:rFonts w:ascii="Arial Narrow" w:hAnsi="Arial Narrow"/>
                    <w:szCs w:val="24"/>
                  </w:rPr>
                </w:rPrChange>
              </w:rPr>
            </w:pPr>
            <w:ins w:id="1962" w:author="Ademola Igbalajobi" w:date="2021-01-29T18:40:00Z">
              <w:r w:rsidRPr="00E00CFF">
                <w:rPr>
                  <w:rFonts w:ascii="Arial Narrow" w:hAnsi="Arial Narrow"/>
                  <w:sz w:val="20"/>
                  <w:szCs w:val="20"/>
                  <w:rPrChange w:id="196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Share Receipt</w:t>
              </w:r>
            </w:ins>
          </w:p>
        </w:tc>
        <w:tc>
          <w:tcPr>
            <w:tcW w:w="2657" w:type="dxa"/>
            <w:vMerge w:val="restart"/>
            <w:tcPrChange w:id="1964" w:author="Ademola Igbalajobi" w:date="2021-01-30T20:56:00Z">
              <w:tcPr>
                <w:tcW w:w="2657" w:type="dxa"/>
                <w:vMerge w:val="restart"/>
              </w:tcPr>
            </w:tcPrChange>
          </w:tcPr>
          <w:p w14:paraId="464D8B4C" w14:textId="77777777" w:rsidR="00282683" w:rsidRPr="00E00CFF" w:rsidRDefault="00282683">
            <w:pPr>
              <w:pStyle w:val="NoSpacing"/>
              <w:rPr>
                <w:ins w:id="1965" w:author="Ademola Igbalajobi" w:date="2021-01-29T18:40:00Z"/>
                <w:rFonts w:ascii="Arial Narrow" w:hAnsi="Arial Narrow"/>
                <w:sz w:val="20"/>
                <w:szCs w:val="20"/>
                <w:rPrChange w:id="1966" w:author="Ademola Igbalajobi" w:date="2021-01-30T18:14:00Z">
                  <w:rPr>
                    <w:ins w:id="1967" w:author="Ademola Igbalajobi" w:date="2021-01-29T18:4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1968" w:author="Ademola Igbalajobi" w:date="2021-01-30T20:56:00Z">
              <w:tcPr>
                <w:tcW w:w="3206" w:type="dxa"/>
                <w:gridSpan w:val="3"/>
              </w:tcPr>
            </w:tcPrChange>
          </w:tcPr>
          <w:p w14:paraId="0D92E973" w14:textId="0F9CB284" w:rsidR="00282683" w:rsidRDefault="00282683">
            <w:pPr>
              <w:pStyle w:val="NoSpacing"/>
              <w:rPr>
                <w:ins w:id="1969" w:author="Ademola Igbalajobi" w:date="2021-01-30T19:11:00Z"/>
                <w:rFonts w:ascii="Arial Narrow" w:hAnsi="Arial Narrow"/>
                <w:sz w:val="20"/>
                <w:szCs w:val="20"/>
              </w:rPr>
              <w:pPrChange w:id="1970" w:author="Ademola Igbalajobi" w:date="2021-01-30T19:20:00Z">
                <w:pPr>
                  <w:pStyle w:val="NoSpacing"/>
                  <w:framePr w:hSpace="180" w:wrap="around" w:vAnchor="text" w:hAnchor="text" w:y="1"/>
                  <w:numPr>
                    <w:numId w:val="31"/>
                  </w:numPr>
                  <w:ind w:left="360" w:hanging="360"/>
                  <w:suppressOverlap/>
                </w:pPr>
              </w:pPrChange>
            </w:pPr>
            <w:ins w:id="1971" w:author="Ademola Igbalajobi" w:date="2021-01-30T19:20:00Z">
              <w:r>
                <w:rPr>
                  <w:rFonts w:ascii="Arial Narrow" w:hAnsi="Arial Narrow"/>
                  <w:sz w:val="20"/>
                  <w:szCs w:val="20"/>
                </w:rPr>
                <w:t>E</w:t>
              </w:r>
            </w:ins>
            <w:ins w:id="1972" w:author="Ademola Igbalajobi" w:date="2021-01-30T19:11:00Z">
              <w:r>
                <w:rPr>
                  <w:rFonts w:ascii="Arial Narrow" w:hAnsi="Arial Narrow"/>
                  <w:sz w:val="20"/>
                  <w:szCs w:val="20"/>
                </w:rPr>
                <w:t>nter Transaction Reference</w:t>
              </w:r>
            </w:ins>
          </w:p>
          <w:p w14:paraId="27E5C9CA" w14:textId="3453CAAC" w:rsidR="00282683" w:rsidRPr="00E00CFF" w:rsidRDefault="00282683">
            <w:pPr>
              <w:pStyle w:val="NoSpacing"/>
              <w:rPr>
                <w:ins w:id="1973" w:author="Ademola Igbalajobi" w:date="2021-01-29T18:40:00Z"/>
                <w:rFonts w:ascii="Arial Narrow" w:hAnsi="Arial Narrow"/>
                <w:sz w:val="20"/>
                <w:szCs w:val="20"/>
                <w:rPrChange w:id="1974" w:author="Ademola Igbalajobi" w:date="2021-01-30T18:14:00Z">
                  <w:rPr>
                    <w:ins w:id="1975" w:author="Ademola Igbalajobi" w:date="2021-01-29T18:40:00Z"/>
                    <w:rFonts w:ascii="Arial Narrow" w:hAnsi="Arial Narrow"/>
                    <w:szCs w:val="24"/>
                  </w:rPr>
                </w:rPrChange>
              </w:rPr>
              <w:pPrChange w:id="1976" w:author="Ademola Igbalajobi" w:date="2021-01-30T19:20:00Z">
                <w:pPr>
                  <w:pStyle w:val="NoSpacing"/>
                  <w:framePr w:hSpace="180" w:wrap="around" w:vAnchor="text" w:hAnchor="text" w:y="1"/>
                  <w:numPr>
                    <w:numId w:val="31"/>
                  </w:numPr>
                  <w:ind w:left="360" w:hanging="360"/>
                  <w:suppressOverlap/>
                </w:pPr>
              </w:pPrChange>
            </w:pPr>
          </w:p>
        </w:tc>
        <w:tc>
          <w:tcPr>
            <w:tcW w:w="3150" w:type="dxa"/>
            <w:gridSpan w:val="2"/>
            <w:tcPrChange w:id="1977" w:author="Ademola Igbalajobi" w:date="2021-01-30T20:56:00Z">
              <w:tcPr>
                <w:tcW w:w="3150" w:type="dxa"/>
              </w:tcPr>
            </w:tcPrChange>
          </w:tcPr>
          <w:p w14:paraId="4D07860F" w14:textId="293CABA0" w:rsidR="00282683" w:rsidRPr="005120E6" w:rsidRDefault="00282683" w:rsidP="005120E6">
            <w:pPr>
              <w:pStyle w:val="ListParagraph"/>
              <w:numPr>
                <w:ilvl w:val="0"/>
                <w:numId w:val="16"/>
              </w:numPr>
              <w:rPr>
                <w:ins w:id="1978" w:author="Ademola Igbalajobi" w:date="2021-01-30T19:14:00Z"/>
                <w:rFonts w:ascii="Arial Narrow" w:hAnsi="Arial Narrow"/>
                <w:sz w:val="20"/>
                <w:szCs w:val="20"/>
              </w:rPr>
            </w:pPr>
            <w:ins w:id="1979" w:author="Ademola Igbalajobi" w:date="2021-01-30T19:14:00Z">
              <w:r w:rsidRPr="005120E6">
                <w:rPr>
                  <w:rFonts w:ascii="Arial Narrow" w:hAnsi="Arial Narrow"/>
                  <w:i/>
                  <w:iCs/>
                  <w:sz w:val="20"/>
                  <w:szCs w:val="20"/>
                  <w:rPrChange w:id="1980" w:author="Ademola Igbalajobi" w:date="2021-01-30T19:14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 xml:space="preserve">You </w:t>
              </w:r>
            </w:ins>
            <w:ins w:id="1981" w:author="Ademola Igbalajobi" w:date="2021-01-30T19:17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 xml:space="preserve">have requested for a receipt for Transaction reference </w:t>
              </w:r>
            </w:ins>
            <w:ins w:id="1982" w:author="Ademola Igbalajobi" w:date="2021-01-30T19:14:00Z">
              <w:r w:rsidRPr="005120E6">
                <w:rPr>
                  <w:rFonts w:ascii="Arial Narrow" w:hAnsi="Arial Narrow"/>
                  <w:i/>
                  <w:iCs/>
                  <w:sz w:val="20"/>
                  <w:szCs w:val="20"/>
                  <w:rPrChange w:id="1983" w:author="Ademola Igbalajobi" w:date="2021-01-30T19:14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>-</w:t>
              </w:r>
            </w:ins>
            <w:ins w:id="1984" w:author="Ademola Igbalajobi" w:date="2021-01-30T19:18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 xml:space="preserve">xxxxxxxxxx:: NGN </w:t>
              </w:r>
            </w:ins>
            <w:ins w:id="1985" w:author="Ademola Igbalajobi" w:date="2021-01-30T19:14:00Z">
              <w:r w:rsidRPr="005120E6">
                <w:rPr>
                  <w:rFonts w:ascii="Arial Narrow" w:hAnsi="Arial Narrow"/>
                  <w:i/>
                  <w:iCs/>
                  <w:sz w:val="20"/>
                  <w:szCs w:val="20"/>
                  <w:rPrChange w:id="1986" w:author="Ademola Igbalajobi" w:date="2021-01-30T19:14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>5,000.00</w:t>
              </w:r>
            </w:ins>
            <w:ins w:id="1987" w:author="Ademola Igbalajobi" w:date="2021-01-30T19:19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 xml:space="preserve"> for </w:t>
              </w:r>
            </w:ins>
            <w:ins w:id="1988" w:author="Ademola Igbalajobi" w:date="2021-01-30T19:14:00Z">
              <w:r w:rsidRPr="005120E6">
                <w:rPr>
                  <w:rFonts w:ascii="Arial Narrow" w:hAnsi="Arial Narrow"/>
                  <w:i/>
                  <w:iCs/>
                  <w:sz w:val="20"/>
                  <w:szCs w:val="20"/>
                  <w:rPrChange w:id="1989" w:author="Ademola Igbalajobi" w:date="2021-01-30T19:14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 xml:space="preserve"> “</w:t>
              </w:r>
            </w:ins>
            <w:ins w:id="1990" w:author="Ademola Igbalajobi" w:date="2021-01-30T19:19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>Service</w:t>
              </w:r>
            </w:ins>
            <w:ins w:id="1991" w:author="Ademola Igbalajobi" w:date="2021-01-30T19:14:00Z">
              <w:r w:rsidRPr="005120E6">
                <w:rPr>
                  <w:rFonts w:ascii="Arial Narrow" w:hAnsi="Arial Narrow"/>
                  <w:i/>
                  <w:iCs/>
                  <w:sz w:val="20"/>
                  <w:szCs w:val="20"/>
                  <w:rPrChange w:id="1992" w:author="Ademola Igbalajobi" w:date="2021-01-30T19:14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>r”.</w:t>
              </w:r>
              <w:r w:rsidRPr="005120E6">
                <w:rPr>
                  <w:rFonts w:ascii="Arial Narrow" w:hAnsi="Arial Narrow"/>
                  <w:sz w:val="20"/>
                  <w:szCs w:val="20"/>
                </w:rPr>
                <w:t xml:space="preserve"> </w:t>
              </w:r>
            </w:ins>
          </w:p>
          <w:p w14:paraId="357B026E" w14:textId="20F09E23" w:rsidR="00282683" w:rsidRPr="00282683" w:rsidDel="004E38AD" w:rsidRDefault="00282683" w:rsidP="001E3238">
            <w:pPr>
              <w:pStyle w:val="NoSpacing"/>
              <w:numPr>
                <w:ilvl w:val="0"/>
                <w:numId w:val="16"/>
              </w:numPr>
              <w:rPr>
                <w:ins w:id="1993" w:author="Ademola Igbalajobi" w:date="2021-01-29T18:40:00Z"/>
                <w:rFonts w:ascii="Arial Narrow" w:hAnsi="Arial Narrow"/>
                <w:sz w:val="20"/>
                <w:szCs w:val="20"/>
                <w:rPrChange w:id="1994" w:author="Ademola Igbalajobi" w:date="2021-01-30T19:21:00Z">
                  <w:rPr>
                    <w:ins w:id="1995" w:author="Ademola Igbalajobi" w:date="2021-01-29T18:40:00Z"/>
                    <w:rFonts w:ascii="Arial Narrow" w:hAnsi="Arial Narrow"/>
                    <w:szCs w:val="24"/>
                  </w:rPr>
                </w:rPrChange>
              </w:rPr>
            </w:pPr>
            <w:ins w:id="1996" w:author="Ademola Igbalajobi" w:date="2021-01-30T19:19:00Z">
              <w:r w:rsidRPr="00F42F7F">
                <w:rPr>
                  <w:rFonts w:ascii="Arial Narrow" w:hAnsi="Arial Narrow"/>
                  <w:sz w:val="20"/>
                  <w:szCs w:val="20"/>
                </w:rPr>
                <w:t>Show Cancel/ Send Options</w:t>
              </w:r>
            </w:ins>
          </w:p>
        </w:tc>
      </w:tr>
      <w:tr w:rsidR="00282683" w:rsidRPr="00E00CFF" w14:paraId="5A2289CD" w14:textId="77777777" w:rsidTr="00DC1E57">
        <w:trPr>
          <w:trHeight w:val="488"/>
          <w:ins w:id="1997" w:author="Ademola Igbalajobi" w:date="2021-01-29T18:40:00Z"/>
          <w:trPrChange w:id="1998" w:author="Ademola Igbalajobi" w:date="2021-01-30T20:56:00Z">
            <w:trPr>
              <w:trHeight w:val="488"/>
            </w:trPr>
          </w:trPrChange>
        </w:trPr>
        <w:tc>
          <w:tcPr>
            <w:tcW w:w="1255" w:type="dxa"/>
            <w:vMerge/>
            <w:tcPrChange w:id="1999" w:author="Ademola Igbalajobi" w:date="2021-01-30T20:56:00Z">
              <w:tcPr>
                <w:tcW w:w="1255" w:type="dxa"/>
                <w:gridSpan w:val="2"/>
                <w:vMerge/>
              </w:tcPr>
            </w:tcPrChange>
          </w:tcPr>
          <w:p w14:paraId="3435EBCE" w14:textId="77777777" w:rsidR="00282683" w:rsidRPr="00E00CFF" w:rsidRDefault="00282683" w:rsidP="00892CDF">
            <w:pPr>
              <w:pStyle w:val="NoSpacing"/>
              <w:jc w:val="center"/>
              <w:rPr>
                <w:ins w:id="2000" w:author="Ademola Igbalajobi" w:date="2021-01-29T18:40:00Z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7" w:type="dxa"/>
            <w:vMerge/>
            <w:tcPrChange w:id="2001" w:author="Ademola Igbalajobi" w:date="2021-01-30T20:56:00Z">
              <w:tcPr>
                <w:tcW w:w="2147" w:type="dxa"/>
                <w:vMerge/>
              </w:tcPr>
            </w:tcPrChange>
          </w:tcPr>
          <w:p w14:paraId="13A3FCA1" w14:textId="77777777" w:rsidR="00282683" w:rsidRPr="00E00CFF" w:rsidRDefault="00282683">
            <w:pPr>
              <w:pStyle w:val="NoSpacing"/>
              <w:rPr>
                <w:ins w:id="2002" w:author="Ademola Igbalajobi" w:date="2021-01-29T18:40:00Z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57" w:type="dxa"/>
            <w:vMerge/>
            <w:tcPrChange w:id="2003" w:author="Ademola Igbalajobi" w:date="2021-01-30T20:56:00Z">
              <w:tcPr>
                <w:tcW w:w="2657" w:type="dxa"/>
                <w:vMerge/>
              </w:tcPr>
            </w:tcPrChange>
          </w:tcPr>
          <w:p w14:paraId="151F6836" w14:textId="77777777" w:rsidR="00282683" w:rsidRPr="00E00CFF" w:rsidRDefault="00282683">
            <w:pPr>
              <w:pStyle w:val="NoSpacing"/>
              <w:rPr>
                <w:ins w:id="2004" w:author="Ademola Igbalajobi" w:date="2021-01-29T18:40:00Z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65" w:type="dxa"/>
            <w:gridSpan w:val="4"/>
            <w:tcPrChange w:id="2005" w:author="Ademola Igbalajobi" w:date="2021-01-30T20:56:00Z">
              <w:tcPr>
                <w:tcW w:w="3206" w:type="dxa"/>
                <w:gridSpan w:val="3"/>
              </w:tcPr>
            </w:tcPrChange>
          </w:tcPr>
          <w:p w14:paraId="70ED8A2C" w14:textId="19B0591B" w:rsidR="00282683" w:rsidRDefault="00282683" w:rsidP="00282683">
            <w:pPr>
              <w:pStyle w:val="NoSpacing"/>
              <w:rPr>
                <w:ins w:id="2006" w:author="Ademola Igbalajobi" w:date="2021-01-30T19:20:00Z"/>
                <w:rFonts w:ascii="Arial Narrow" w:hAnsi="Arial Narrow"/>
                <w:sz w:val="20"/>
                <w:szCs w:val="20"/>
              </w:rPr>
            </w:pPr>
            <w:ins w:id="2007" w:author="Ademola Igbalajobi" w:date="2021-01-30T19:22:00Z">
              <w:r>
                <w:rPr>
                  <w:rFonts w:ascii="Arial Narrow" w:hAnsi="Arial Narrow"/>
                  <w:sz w:val="20"/>
                  <w:szCs w:val="20"/>
                </w:rPr>
                <w:t>Send Rece</w:t>
              </w:r>
            </w:ins>
            <w:ins w:id="2008" w:author="Ademola Igbalajobi" w:date="2021-01-30T19:23:00Z">
              <w:r>
                <w:rPr>
                  <w:rFonts w:ascii="Arial Narrow" w:hAnsi="Arial Narrow"/>
                  <w:sz w:val="20"/>
                  <w:szCs w:val="20"/>
                </w:rPr>
                <w:t xml:space="preserve">ipt </w:t>
              </w:r>
            </w:ins>
            <w:ins w:id="2009" w:author="Ademola Igbalajobi" w:date="2021-01-30T19:24:00Z">
              <w:r>
                <w:rPr>
                  <w:rFonts w:ascii="Arial Narrow" w:hAnsi="Arial Narrow"/>
                  <w:sz w:val="20"/>
                  <w:szCs w:val="20"/>
                </w:rPr>
                <w:t>Confirmation</w:t>
              </w:r>
            </w:ins>
          </w:p>
        </w:tc>
        <w:tc>
          <w:tcPr>
            <w:tcW w:w="3150" w:type="dxa"/>
            <w:gridSpan w:val="2"/>
            <w:tcPrChange w:id="2010" w:author="Ademola Igbalajobi" w:date="2021-01-30T20:56:00Z">
              <w:tcPr>
                <w:tcW w:w="3150" w:type="dxa"/>
              </w:tcPr>
            </w:tcPrChange>
          </w:tcPr>
          <w:p w14:paraId="63DAC0C7" w14:textId="00F49ABC" w:rsidR="00282683" w:rsidRPr="00282683" w:rsidRDefault="00282683">
            <w:pPr>
              <w:pStyle w:val="ListParagraph"/>
              <w:numPr>
                <w:ilvl w:val="0"/>
                <w:numId w:val="16"/>
              </w:numPr>
              <w:rPr>
                <w:ins w:id="2011" w:author="Ademola Igbalajobi" w:date="2021-01-30T19:14:00Z"/>
                <w:rFonts w:ascii="Arial Narrow" w:hAnsi="Arial Narrow"/>
                <w:sz w:val="20"/>
                <w:szCs w:val="20"/>
                <w:rPrChange w:id="2012" w:author="Ademola Igbalajobi" w:date="2021-01-30T19:21:00Z">
                  <w:rPr>
                    <w:ins w:id="2013" w:author="Ademola Igbalajobi" w:date="2021-01-30T19:14:00Z"/>
                  </w:rPr>
                </w:rPrChange>
              </w:rPr>
            </w:pPr>
            <w:ins w:id="2014" w:author="Ademola Igbalajobi" w:date="2021-01-30T19:24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 xml:space="preserve">Requested receipt for </w:t>
              </w:r>
            </w:ins>
            <w:ins w:id="2015" w:author="Ademola Igbalajobi" w:date="2021-01-30T19:21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 xml:space="preserve">Transaction reference </w:t>
              </w:r>
            </w:ins>
            <w:ins w:id="2016" w:author="Ademola Igbalajobi" w:date="2021-01-30T19:25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>has been sent to [email address]</w:t>
              </w:r>
            </w:ins>
          </w:p>
        </w:tc>
      </w:tr>
      <w:tr w:rsidR="00205261" w:rsidRPr="00E00CFF" w14:paraId="04B7FBD9" w14:textId="77777777" w:rsidTr="00DC1E57">
        <w:trPr>
          <w:trHeight w:val="77"/>
          <w:trPrChange w:id="2017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 w:val="restart"/>
            <w:tcPrChange w:id="2018" w:author="Ademola Igbalajobi" w:date="2021-01-30T20:56:00Z">
              <w:tcPr>
                <w:tcW w:w="1151" w:type="dxa"/>
                <w:vMerge w:val="restart"/>
              </w:tcPr>
            </w:tcPrChange>
          </w:tcPr>
          <w:p w14:paraId="5B926A3F" w14:textId="62E7C46D" w:rsidR="00205261" w:rsidRPr="00E00CFF" w:rsidRDefault="0020138E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  <w:rPrChange w:id="201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2020" w:author="Ademola Igbalajobi" w:date="2021-01-30T18:4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2021" w:author="Ademola Igbalajobi" w:date="2021-01-29T18:40:00Z">
              <w:r w:rsidRPr="00E00CFF">
                <w:rPr>
                  <w:rFonts w:ascii="Arial Narrow" w:hAnsi="Arial Narrow"/>
                  <w:sz w:val="20"/>
                  <w:szCs w:val="20"/>
                  <w:rPrChange w:id="202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10</w:t>
              </w:r>
            </w:ins>
            <w:del w:id="2023" w:author="Ademola Igbalajobi" w:date="2021-01-29T10:10:00Z">
              <w:r w:rsidR="00205261" w:rsidRPr="00E00CFF" w:rsidDel="002C42EE">
                <w:rPr>
                  <w:rFonts w:ascii="Arial Narrow" w:hAnsi="Arial Narrow"/>
                  <w:sz w:val="20"/>
                  <w:szCs w:val="20"/>
                  <w:rPrChange w:id="202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9</w:delText>
              </w:r>
            </w:del>
          </w:p>
        </w:tc>
        <w:tc>
          <w:tcPr>
            <w:tcW w:w="2147" w:type="dxa"/>
            <w:vMerge w:val="restart"/>
            <w:tcPrChange w:id="2025" w:author="Ademola Igbalajobi" w:date="2021-01-30T20:56:00Z">
              <w:tcPr>
                <w:tcW w:w="2251" w:type="dxa"/>
                <w:gridSpan w:val="2"/>
                <w:vMerge w:val="restart"/>
              </w:tcPr>
            </w:tcPrChange>
          </w:tcPr>
          <w:p w14:paraId="51943B2D" w14:textId="77777777" w:rsidR="00205261" w:rsidRDefault="00205261">
            <w:pPr>
              <w:pStyle w:val="NoSpacing"/>
              <w:rPr>
                <w:ins w:id="2026" w:author="Ademola Igbalajobi" w:date="2021-01-30T22:06:00Z"/>
                <w:rFonts w:ascii="Arial Narrow" w:hAnsi="Arial Narrow"/>
                <w:sz w:val="20"/>
                <w:szCs w:val="20"/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02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Settings</w:t>
            </w:r>
          </w:p>
          <w:p w14:paraId="5A889B8F" w14:textId="77777777" w:rsidR="00077169" w:rsidRPr="00077169" w:rsidRDefault="00077169">
            <w:pPr>
              <w:rPr>
                <w:ins w:id="2028" w:author="Ademola Igbalajobi" w:date="2021-01-30T22:06:00Z"/>
                <w:rPrChange w:id="2029" w:author="Ademola Igbalajobi" w:date="2021-01-30T22:06:00Z">
                  <w:rPr>
                    <w:ins w:id="2030" w:author="Ademola Igbalajobi" w:date="2021-01-30T22:06:00Z"/>
                    <w:rFonts w:ascii="Arial Narrow" w:hAnsi="Arial Narrow"/>
                    <w:sz w:val="20"/>
                    <w:szCs w:val="20"/>
                  </w:rPr>
                </w:rPrChange>
              </w:rPr>
              <w:pPrChange w:id="2031" w:author="Ademola Igbalajobi" w:date="2021-01-30T22:0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</w:p>
          <w:p w14:paraId="22C54A74" w14:textId="77777777" w:rsidR="00077169" w:rsidRDefault="00077169" w:rsidP="00077169">
            <w:pPr>
              <w:rPr>
                <w:ins w:id="2032" w:author="Ademola Igbalajobi" w:date="2021-01-30T22:06:00Z"/>
                <w:rFonts w:ascii="Arial Narrow" w:hAnsi="Arial Narrow"/>
                <w:sz w:val="20"/>
                <w:szCs w:val="20"/>
              </w:rPr>
            </w:pPr>
          </w:p>
          <w:p w14:paraId="17C1AE2D" w14:textId="77777777" w:rsidR="00077169" w:rsidRDefault="00077169" w:rsidP="00077169">
            <w:pPr>
              <w:rPr>
                <w:ins w:id="2033" w:author="Ademola Igbalajobi" w:date="2021-01-30T22:06:00Z"/>
                <w:rFonts w:ascii="Arial Narrow" w:hAnsi="Arial Narrow"/>
                <w:sz w:val="20"/>
                <w:szCs w:val="20"/>
              </w:rPr>
            </w:pPr>
          </w:p>
          <w:p w14:paraId="4B255457" w14:textId="77777777" w:rsidR="00077169" w:rsidRDefault="00077169" w:rsidP="00077169">
            <w:pPr>
              <w:rPr>
                <w:ins w:id="2034" w:author="Ademola Igbalajobi" w:date="2021-01-30T22:06:00Z"/>
                <w:rFonts w:ascii="Arial Narrow" w:hAnsi="Arial Narrow"/>
                <w:sz w:val="20"/>
                <w:szCs w:val="20"/>
              </w:rPr>
            </w:pPr>
          </w:p>
          <w:p w14:paraId="1B02D4E5" w14:textId="7C43ABDE" w:rsidR="00077169" w:rsidRPr="00077169" w:rsidRDefault="00077169">
            <w:pPr>
              <w:jc w:val="right"/>
              <w:rPr>
                <w:rPrChange w:id="2035" w:author="Ademola Igbalajobi" w:date="2021-01-30T22:06:00Z">
                  <w:rPr>
                    <w:rFonts w:ascii="Arial Narrow" w:hAnsi="Arial Narrow"/>
                    <w:szCs w:val="24"/>
                  </w:rPr>
                </w:rPrChange>
              </w:rPr>
              <w:pPrChange w:id="2036" w:author="Ademola Igbalajobi" w:date="2021-01-30T22:06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2657" w:type="dxa"/>
            <w:vMerge w:val="restart"/>
            <w:tcPrChange w:id="2037" w:author="Ademola Igbalajobi" w:date="2021-01-30T20:56:00Z">
              <w:tcPr>
                <w:tcW w:w="2657" w:type="dxa"/>
                <w:vMerge w:val="restart"/>
              </w:tcPr>
            </w:tcPrChange>
          </w:tcPr>
          <w:p w14:paraId="56AE1F25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03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03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1</w:t>
            </w:r>
            <w:del w:id="2040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0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2042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20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204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Change Pin</w:t>
            </w:r>
          </w:p>
        </w:tc>
        <w:tc>
          <w:tcPr>
            <w:tcW w:w="3865" w:type="dxa"/>
            <w:gridSpan w:val="4"/>
            <w:tcPrChange w:id="2045" w:author="Ademola Igbalajobi" w:date="2021-01-30T20:56:00Z">
              <w:tcPr>
                <w:tcW w:w="3206" w:type="dxa"/>
                <w:gridSpan w:val="3"/>
              </w:tcPr>
            </w:tcPrChange>
          </w:tcPr>
          <w:p w14:paraId="70EDB2FE" w14:textId="7265A614" w:rsidR="00205261" w:rsidRPr="00E00CFF" w:rsidRDefault="00205261">
            <w:pPr>
              <w:pStyle w:val="NoSpacing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  <w:rPrChange w:id="204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04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Old Pin</w:t>
            </w:r>
          </w:p>
        </w:tc>
        <w:tc>
          <w:tcPr>
            <w:tcW w:w="3150" w:type="dxa"/>
            <w:gridSpan w:val="2"/>
            <w:tcPrChange w:id="2048" w:author="Ademola Igbalajobi" w:date="2021-01-30T20:56:00Z">
              <w:tcPr>
                <w:tcW w:w="3150" w:type="dxa"/>
              </w:tcPr>
            </w:tcPrChange>
          </w:tcPr>
          <w:p w14:paraId="69F8B155" w14:textId="1D599A8C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204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2050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05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205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205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054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205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05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20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4BA6A62B" w14:textId="77777777" w:rsidTr="00DC1E57">
        <w:trPr>
          <w:trHeight w:val="77"/>
          <w:trPrChange w:id="2058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2059" w:author="Ademola Igbalajobi" w:date="2021-01-30T20:56:00Z">
              <w:tcPr>
                <w:tcW w:w="1151" w:type="dxa"/>
                <w:vMerge/>
              </w:tcPr>
            </w:tcPrChange>
          </w:tcPr>
          <w:p w14:paraId="214571E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06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2061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002E6124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06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063" w:author="Ademola Igbalajobi" w:date="2021-01-30T20:56:00Z">
              <w:tcPr>
                <w:tcW w:w="2657" w:type="dxa"/>
                <w:vMerge/>
              </w:tcPr>
            </w:tcPrChange>
          </w:tcPr>
          <w:p w14:paraId="0E514F7D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06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2065" w:author="Ademola Igbalajobi" w:date="2021-01-30T20:56:00Z">
              <w:tcPr>
                <w:tcW w:w="3206" w:type="dxa"/>
                <w:gridSpan w:val="3"/>
              </w:tcPr>
            </w:tcPrChange>
          </w:tcPr>
          <w:p w14:paraId="606324BC" w14:textId="2A365FFF" w:rsidR="00205261" w:rsidRPr="00E00CFF" w:rsidRDefault="00205261">
            <w:pPr>
              <w:pStyle w:val="NoSpacing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  <w:rPrChange w:id="206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06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Enter New Pin</w:t>
            </w:r>
          </w:p>
        </w:tc>
        <w:tc>
          <w:tcPr>
            <w:tcW w:w="3150" w:type="dxa"/>
            <w:gridSpan w:val="2"/>
            <w:tcPrChange w:id="2068" w:author="Ademola Igbalajobi" w:date="2021-01-30T20:56:00Z">
              <w:tcPr>
                <w:tcW w:w="3150" w:type="dxa"/>
              </w:tcPr>
            </w:tcPrChange>
          </w:tcPr>
          <w:p w14:paraId="56851C97" w14:textId="126604AE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206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2070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07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2072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20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074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20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076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207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205261" w:rsidRPr="00E00CFF" w14:paraId="0B72AE8D" w14:textId="77777777" w:rsidTr="00DC1E57">
        <w:trPr>
          <w:trHeight w:val="77"/>
          <w:trPrChange w:id="2078" w:author="Ademola Igbalajobi" w:date="2021-01-30T20:56:00Z">
            <w:trPr>
              <w:trHeight w:val="77"/>
            </w:trPr>
          </w:trPrChange>
        </w:trPr>
        <w:tc>
          <w:tcPr>
            <w:tcW w:w="1255" w:type="dxa"/>
            <w:vMerge/>
            <w:tcPrChange w:id="2079" w:author="Ademola Igbalajobi" w:date="2021-01-30T20:56:00Z">
              <w:tcPr>
                <w:tcW w:w="1151" w:type="dxa"/>
                <w:vMerge/>
              </w:tcPr>
            </w:tcPrChange>
          </w:tcPr>
          <w:p w14:paraId="5341AD3E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08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2081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199FF366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08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083" w:author="Ademola Igbalajobi" w:date="2021-01-30T20:56:00Z">
              <w:tcPr>
                <w:tcW w:w="2657" w:type="dxa"/>
                <w:vMerge/>
              </w:tcPr>
            </w:tcPrChange>
          </w:tcPr>
          <w:p w14:paraId="28495BA9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0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2085" w:author="Ademola Igbalajobi" w:date="2021-01-30T20:56:00Z">
              <w:tcPr>
                <w:tcW w:w="3206" w:type="dxa"/>
                <w:gridSpan w:val="3"/>
              </w:tcPr>
            </w:tcPrChange>
          </w:tcPr>
          <w:p w14:paraId="214E2070" w14:textId="62675BC7" w:rsidR="00205261" w:rsidRPr="00E00CFF" w:rsidRDefault="00205261">
            <w:pPr>
              <w:pStyle w:val="NoSpacing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  <w:rPrChange w:id="2086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08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Confirm New Pin</w:t>
            </w:r>
          </w:p>
        </w:tc>
        <w:tc>
          <w:tcPr>
            <w:tcW w:w="3150" w:type="dxa"/>
            <w:gridSpan w:val="2"/>
            <w:tcPrChange w:id="2088" w:author="Ademola Igbalajobi" w:date="2021-01-30T20:56:00Z">
              <w:tcPr>
                <w:tcW w:w="3150" w:type="dxa"/>
              </w:tcPr>
            </w:tcPrChange>
          </w:tcPr>
          <w:p w14:paraId="22E0DC6D" w14:textId="783868E9" w:rsidR="00205261" w:rsidRPr="00E00CFF" w:rsidRDefault="00205261">
            <w:pPr>
              <w:pStyle w:val="NoSpacing"/>
              <w:numPr>
                <w:ilvl w:val="0"/>
                <w:numId w:val="16"/>
              </w:numPr>
              <w:rPr>
                <w:ins w:id="2089" w:author="Ademola Igbalajobi" w:date="2021-01-29T18:40:00Z"/>
                <w:rFonts w:ascii="Arial Narrow" w:hAnsi="Arial Narrow"/>
                <w:sz w:val="20"/>
                <w:szCs w:val="20"/>
                <w:rPrChange w:id="2090" w:author="Ademola Igbalajobi" w:date="2021-01-30T18:14:00Z">
                  <w:rPr>
                    <w:ins w:id="2091" w:author="Ademola Igbalajobi" w:date="2021-01-29T18:40:00Z"/>
                    <w:rFonts w:ascii="Arial Narrow" w:hAnsi="Arial Narrow"/>
                    <w:szCs w:val="24"/>
                  </w:rPr>
                </w:rPrChange>
              </w:rPr>
            </w:pPr>
            <w:del w:id="2092" w:author="Ademola Igbalajobi" w:date="2021-01-29T07:43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09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Cancel/Send</w:delText>
              </w:r>
            </w:del>
            <w:ins w:id="2094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20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096" w:author="Ademola Igbalajobi" w:date="2021-01-30T14:34:00Z">
              <w:r w:rsidR="00DF1A40" w:rsidRPr="00E00CFF">
                <w:rPr>
                  <w:rFonts w:ascii="Arial Narrow" w:hAnsi="Arial Narrow"/>
                  <w:sz w:val="20"/>
                  <w:szCs w:val="20"/>
                  <w:rPrChange w:id="209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098" w:author="Ademola Igbalajobi" w:date="2021-01-29T07:43:00Z">
              <w:r w:rsidRPr="00E00CFF">
                <w:rPr>
                  <w:rFonts w:ascii="Arial Narrow" w:hAnsi="Arial Narrow"/>
                  <w:sz w:val="20"/>
                  <w:szCs w:val="20"/>
                  <w:rPrChange w:id="209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4D3F2B73" w14:textId="7AAE4C5E" w:rsidR="00C95F4E" w:rsidRPr="00E00CFF" w:rsidRDefault="00C95F4E">
            <w:pPr>
              <w:pStyle w:val="NoSpacing"/>
              <w:numPr>
                <w:ilvl w:val="0"/>
                <w:numId w:val="16"/>
              </w:numPr>
              <w:rPr>
                <w:rFonts w:ascii="Arial Narrow" w:hAnsi="Arial Narrow"/>
                <w:sz w:val="20"/>
                <w:szCs w:val="20"/>
                <w:rPrChange w:id="210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2101" w:author="Ademola Igbalajobi" w:date="2021-01-29T18:4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0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Your PIN has been successfully </w:t>
              </w:r>
            </w:ins>
            <w:ins w:id="2103" w:author="Ademola Igbalajobi" w:date="2021-01-29T18:4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changed</w:t>
              </w:r>
              <w:r w:rsidR="003B75D6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0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, </w:t>
              </w:r>
            </w:ins>
            <w:ins w:id="2106" w:author="Ademola Igbalajobi" w:date="2021-01-30T17:21:00Z">
              <w:r w:rsidR="00536F9F"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0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please</w:t>
              </w:r>
            </w:ins>
            <w:ins w:id="2108" w:author="Ademola Igbalajobi" w:date="2021-01-29T18:4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10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keep it safe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211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</w:p>
        </w:tc>
      </w:tr>
      <w:tr w:rsidR="00205261" w:rsidRPr="00E00CFF" w14:paraId="08EC437D" w14:textId="77777777" w:rsidTr="00DC1E57">
        <w:trPr>
          <w:trHeight w:val="367"/>
          <w:trPrChange w:id="2111" w:author="Ademola Igbalajobi" w:date="2021-01-30T20:56:00Z">
            <w:trPr>
              <w:trHeight w:val="367"/>
            </w:trPr>
          </w:trPrChange>
        </w:trPr>
        <w:tc>
          <w:tcPr>
            <w:tcW w:w="1255" w:type="dxa"/>
            <w:vMerge/>
            <w:tcPrChange w:id="2112" w:author="Ademola Igbalajobi" w:date="2021-01-30T20:56:00Z">
              <w:tcPr>
                <w:tcW w:w="1151" w:type="dxa"/>
                <w:vMerge/>
              </w:tcPr>
            </w:tcPrChange>
          </w:tcPr>
          <w:p w14:paraId="106C59CD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11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147" w:type="dxa"/>
            <w:vMerge/>
            <w:tcPrChange w:id="2114" w:author="Ademola Igbalajobi" w:date="2021-01-30T20:56:00Z">
              <w:tcPr>
                <w:tcW w:w="2251" w:type="dxa"/>
                <w:gridSpan w:val="2"/>
                <w:vMerge/>
              </w:tcPr>
            </w:tcPrChange>
          </w:tcPr>
          <w:p w14:paraId="27BDCD8A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115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2116" w:author="Ademola Igbalajobi" w:date="2021-01-30T20:56:00Z">
              <w:tcPr>
                <w:tcW w:w="2657" w:type="dxa"/>
              </w:tcPr>
            </w:tcPrChange>
          </w:tcPr>
          <w:p w14:paraId="3782E639" w14:textId="23AF7C71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117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2118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2</w:t>
            </w:r>
            <w:del w:id="2119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12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ins w:id="2121" w:author="Ademola Igbalajobi" w:date="2021-01-29T07:39:00Z">
              <w:r w:rsidRPr="00E00CFF">
                <w:rPr>
                  <w:rFonts w:ascii="Arial Narrow" w:hAnsi="Arial Narrow"/>
                  <w:sz w:val="20"/>
                  <w:szCs w:val="20"/>
                  <w:rPrChange w:id="212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  <w:r w:rsidRPr="00E00CFF">
              <w:rPr>
                <w:rFonts w:ascii="Arial Narrow" w:hAnsi="Arial Narrow"/>
                <w:sz w:val="20"/>
                <w:szCs w:val="20"/>
                <w:rPrChange w:id="212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 xml:space="preserve"> Forgot Pin</w:t>
            </w:r>
          </w:p>
        </w:tc>
        <w:tc>
          <w:tcPr>
            <w:tcW w:w="3865" w:type="dxa"/>
            <w:gridSpan w:val="4"/>
            <w:tcPrChange w:id="2124" w:author="Ademola Igbalajobi" w:date="2021-01-30T20:56:00Z">
              <w:tcPr>
                <w:tcW w:w="3206" w:type="dxa"/>
                <w:gridSpan w:val="3"/>
              </w:tcPr>
            </w:tcPrChange>
          </w:tcPr>
          <w:p w14:paraId="33C6F04D" w14:textId="30D15C2B" w:rsidR="00205261" w:rsidRPr="00E00CFF" w:rsidDel="008A43CA" w:rsidRDefault="00205261">
            <w:pPr>
              <w:pStyle w:val="NoSpacing"/>
              <w:numPr>
                <w:ilvl w:val="0"/>
                <w:numId w:val="32"/>
              </w:numPr>
              <w:rPr>
                <w:del w:id="2125" w:author="Ademola Igbalajobi" w:date="2021-01-30T18:01:00Z"/>
                <w:rFonts w:ascii="Arial Narrow" w:hAnsi="Arial Narrow"/>
                <w:sz w:val="20"/>
                <w:szCs w:val="20"/>
                <w:rPrChange w:id="2126" w:author="Ademola Igbalajobi" w:date="2021-01-30T18:14:00Z">
                  <w:rPr>
                    <w:del w:id="2127" w:author="Ademola Igbalajobi" w:date="2021-01-30T18:01:00Z"/>
                    <w:rFonts w:ascii="Arial Narrow" w:hAnsi="Arial Narrow"/>
                    <w:szCs w:val="24"/>
                  </w:rPr>
                </w:rPrChange>
              </w:rPr>
            </w:pPr>
            <w:del w:id="2128" w:author="Ademola Igbalajobi" w:date="2021-01-30T18:01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Option- Reach out Customer care</w:delText>
              </w:r>
            </w:del>
          </w:p>
          <w:p w14:paraId="71FD7A69" w14:textId="1ACF3A7D" w:rsidR="00205261" w:rsidRPr="00E00CFF" w:rsidRDefault="00205261">
            <w:pPr>
              <w:pStyle w:val="NoSpacing"/>
              <w:numPr>
                <w:ilvl w:val="0"/>
                <w:numId w:val="43"/>
              </w:numPr>
              <w:rPr>
                <w:rFonts w:ascii="Arial Narrow" w:hAnsi="Arial Narrow"/>
                <w:sz w:val="20"/>
                <w:szCs w:val="20"/>
                <w:rPrChange w:id="2130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2131" w:author="Ademola Igbalajobi" w:date="2021-01-30T18:02:00Z">
                <w:pPr>
                  <w:pStyle w:val="NoSpacing"/>
                  <w:framePr w:hSpace="180" w:wrap="around" w:vAnchor="text" w:hAnchor="text" w:y="1"/>
                  <w:numPr>
                    <w:numId w:val="32"/>
                  </w:numPr>
                  <w:ind w:left="360" w:hanging="360"/>
                  <w:suppressOverlap/>
                </w:pPr>
              </w:pPrChange>
            </w:pPr>
            <w:del w:id="2132" w:author="Ademola Igbalajobi" w:date="2021-01-30T18:01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3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Option- Self-service: 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213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A</w:t>
            </w:r>
            <w:ins w:id="2135" w:author="Ademola Igbalajobi" w:date="2021-01-30T18:02:00Z">
              <w:r w:rsidR="008A43CA" w:rsidRPr="00E00CFF">
                <w:rPr>
                  <w:rFonts w:ascii="Arial Narrow" w:hAnsi="Arial Narrow"/>
                  <w:sz w:val="20"/>
                  <w:szCs w:val="20"/>
                  <w:rPrChange w:id="213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nswer </w:t>
              </w:r>
            </w:ins>
            <w:del w:id="2137" w:author="Ademola Igbalajobi" w:date="2021-01-30T18:02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3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sk set of 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213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security questions</w:t>
            </w:r>
            <w:del w:id="2140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1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del w:id="2142" w:author="Ademola Igbalajobi" w:date="2021-01-30T18:01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such as</w:delText>
              </w:r>
            </w:del>
          </w:p>
          <w:p w14:paraId="244DF014" w14:textId="010143A5" w:rsidR="00205261" w:rsidRPr="00E00CFF" w:rsidRDefault="008A43CA">
            <w:pPr>
              <w:pStyle w:val="NoSpacing"/>
              <w:numPr>
                <w:ilvl w:val="0"/>
                <w:numId w:val="42"/>
              </w:numPr>
              <w:rPr>
                <w:rFonts w:ascii="Arial Narrow" w:hAnsi="Arial Narrow"/>
                <w:sz w:val="20"/>
                <w:szCs w:val="20"/>
                <w:rPrChange w:id="214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2145" w:author="Ademola Igbalajobi" w:date="2021-01-30T18:01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2146" w:author="Ademola Igbalajobi" w:date="2021-01-30T18:02:00Z">
              <w:r w:rsidRPr="00E00CFF">
                <w:rPr>
                  <w:rFonts w:ascii="Arial Narrow" w:hAnsi="Arial Narrow"/>
                  <w:sz w:val="20"/>
                  <w:szCs w:val="20"/>
                  <w:rPrChange w:id="214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Date of Birth</w:t>
              </w:r>
            </w:ins>
            <w:del w:id="2148" w:author="Ademola Igbalajobi" w:date="2021-01-30T18:01:00Z">
              <w:r w:rsidR="00205261" w:rsidRPr="00E00CFF" w:rsidDel="008A43CA">
                <w:rPr>
                  <w:rFonts w:ascii="Arial Narrow" w:hAnsi="Arial Narrow"/>
                  <w:sz w:val="20"/>
                  <w:szCs w:val="20"/>
                  <w:rPrChange w:id="21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A</w:delText>
              </w:r>
            </w:del>
            <w:del w:id="2150" w:author="Ademola Igbalajobi" w:date="2021-01-29T07:39:00Z">
              <w:r w:rsidR="00205261" w:rsidRPr="00E00CFF" w:rsidDel="004E38AD">
                <w:rPr>
                  <w:rFonts w:ascii="Arial Narrow" w:hAnsi="Arial Narrow"/>
                  <w:sz w:val="20"/>
                  <w:szCs w:val="20"/>
                  <w:rPrChange w:id="215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del w:id="2152" w:author="Ademola Igbalajobi" w:date="2021-01-30T18:01:00Z">
              <w:r w:rsidR="00205261" w:rsidRPr="00E00CFF" w:rsidDel="008A43CA">
                <w:rPr>
                  <w:rFonts w:ascii="Arial Narrow" w:hAnsi="Arial Narrow"/>
                  <w:sz w:val="20"/>
                  <w:szCs w:val="20"/>
                  <w:rPrChange w:id="215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Date of Birth</w:delText>
              </w:r>
            </w:del>
          </w:p>
          <w:p w14:paraId="5CFFF253" w14:textId="1C85D919" w:rsidR="00205261" w:rsidRPr="00E00CFF" w:rsidRDefault="00205261">
            <w:pPr>
              <w:pStyle w:val="NoSpacing"/>
              <w:numPr>
                <w:ilvl w:val="0"/>
                <w:numId w:val="42"/>
              </w:numPr>
              <w:rPr>
                <w:rFonts w:ascii="Arial Narrow" w:hAnsi="Arial Narrow"/>
                <w:sz w:val="20"/>
                <w:szCs w:val="20"/>
                <w:rPrChange w:id="215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2155" w:author="Ademola Igbalajobi" w:date="2021-01-30T18:01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del w:id="2156" w:author="Ademola Igbalajobi" w:date="2021-01-30T18:01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B</w:delText>
              </w:r>
            </w:del>
            <w:del w:id="2158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15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del w:id="2160" w:author="Ademola Igbalajobi" w:date="2021-01-30T18:01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6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Amount of 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216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Last transaction</w:t>
            </w:r>
            <w:ins w:id="2163" w:author="Ademola Igbalajobi" w:date="2021-01-30T18:01:00Z">
              <w:r w:rsidR="008A43CA" w:rsidRPr="00E00CFF">
                <w:rPr>
                  <w:rFonts w:ascii="Arial Narrow" w:hAnsi="Arial Narrow"/>
                  <w:sz w:val="20"/>
                  <w:szCs w:val="20"/>
                  <w:rPrChange w:id="21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amount</w:t>
              </w:r>
            </w:ins>
          </w:p>
          <w:p w14:paraId="327CA445" w14:textId="77777777" w:rsidR="00205261" w:rsidRPr="00E00CFF" w:rsidRDefault="00205261" w:rsidP="008A43CA">
            <w:pPr>
              <w:pStyle w:val="NoSpacing"/>
              <w:numPr>
                <w:ilvl w:val="0"/>
                <w:numId w:val="42"/>
              </w:numPr>
              <w:rPr>
                <w:ins w:id="2165" w:author="Ademola Igbalajobi" w:date="2021-01-30T18:03:00Z"/>
                <w:rFonts w:ascii="Arial Narrow" w:hAnsi="Arial Narrow"/>
                <w:sz w:val="20"/>
                <w:szCs w:val="20"/>
                <w:rPrChange w:id="2166" w:author="Ademola Igbalajobi" w:date="2021-01-30T18:14:00Z">
                  <w:rPr>
                    <w:ins w:id="2167" w:author="Ademola Igbalajobi" w:date="2021-01-30T18:03:00Z"/>
                    <w:rFonts w:ascii="Arial Narrow" w:hAnsi="Arial Narrow"/>
                    <w:szCs w:val="24"/>
                  </w:rPr>
                </w:rPrChange>
              </w:rPr>
            </w:pPr>
            <w:del w:id="2168" w:author="Ademola Igbalajobi" w:date="2021-01-30T18:02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6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</w:delText>
              </w:r>
            </w:del>
            <w:del w:id="2170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217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del w:id="2172" w:author="Ademola Igbalajobi" w:date="2021-01-30T18:02:00Z">
              <w:r w:rsidRPr="00E00CFF" w:rsidDel="008A43CA">
                <w:rPr>
                  <w:rFonts w:ascii="Arial Narrow" w:hAnsi="Arial Narrow"/>
                  <w:sz w:val="20"/>
                  <w:szCs w:val="20"/>
                  <w:rPrChange w:id="21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</w:delText>
              </w:r>
            </w:del>
            <w:r w:rsidRPr="00E00CFF">
              <w:rPr>
                <w:rFonts w:ascii="Arial Narrow" w:hAnsi="Arial Narrow"/>
                <w:sz w:val="20"/>
                <w:szCs w:val="20"/>
                <w:rPrChange w:id="217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Date of Last transaction</w:t>
            </w:r>
          </w:p>
          <w:p w14:paraId="69704128" w14:textId="77777777" w:rsidR="004562FD" w:rsidRPr="00E00CFF" w:rsidRDefault="004562FD" w:rsidP="004562FD">
            <w:pPr>
              <w:pStyle w:val="NoSpacing"/>
              <w:rPr>
                <w:ins w:id="2175" w:author="Ademola Igbalajobi" w:date="2021-01-30T18:03:00Z"/>
                <w:rFonts w:ascii="Arial Narrow" w:hAnsi="Arial Narrow"/>
                <w:sz w:val="20"/>
                <w:szCs w:val="20"/>
                <w:rPrChange w:id="2176" w:author="Ademola Igbalajobi" w:date="2021-01-30T18:14:00Z">
                  <w:rPr>
                    <w:ins w:id="2177" w:author="Ademola Igbalajobi" w:date="2021-01-30T18:03:00Z"/>
                    <w:rFonts w:ascii="Arial Narrow" w:hAnsi="Arial Narrow"/>
                    <w:szCs w:val="24"/>
                  </w:rPr>
                </w:rPrChange>
              </w:rPr>
            </w:pPr>
          </w:p>
          <w:p w14:paraId="527C15CE" w14:textId="77777777" w:rsidR="004562FD" w:rsidRPr="00E00CFF" w:rsidRDefault="004562FD">
            <w:pPr>
              <w:pStyle w:val="NoSpacing"/>
              <w:numPr>
                <w:ilvl w:val="0"/>
                <w:numId w:val="44"/>
              </w:numPr>
              <w:rPr>
                <w:ins w:id="2178" w:author="Ademola Igbalajobi" w:date="2021-01-30T18:03:00Z"/>
                <w:rFonts w:ascii="Arial Narrow" w:hAnsi="Arial Narrow"/>
                <w:sz w:val="20"/>
                <w:szCs w:val="20"/>
                <w:rPrChange w:id="2179" w:author="Ademola Igbalajobi" w:date="2021-01-30T18:14:00Z">
                  <w:rPr>
                    <w:ins w:id="2180" w:author="Ademola Igbalajobi" w:date="2021-01-30T18:03:00Z"/>
                    <w:rFonts w:ascii="Arial Narrow" w:hAnsi="Arial Narrow"/>
                    <w:szCs w:val="24"/>
                  </w:rPr>
                </w:rPrChange>
              </w:rPr>
              <w:pPrChange w:id="2181" w:author="Ademola Igbalajobi" w:date="2021-01-30T18:03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2182" w:author="Ademola Igbalajobi" w:date="2021-01-30T18:03:00Z">
              <w:r w:rsidRPr="00E00CFF">
                <w:rPr>
                  <w:rFonts w:ascii="Arial Narrow" w:hAnsi="Arial Narrow"/>
                  <w:sz w:val="20"/>
                  <w:szCs w:val="20"/>
                  <w:rPrChange w:id="21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New PIN</w:t>
              </w:r>
            </w:ins>
          </w:p>
          <w:p w14:paraId="620049CB" w14:textId="44F4ECFF" w:rsidR="004562FD" w:rsidRPr="00E00CFF" w:rsidRDefault="004562FD">
            <w:pPr>
              <w:pStyle w:val="NoSpacing"/>
              <w:numPr>
                <w:ilvl w:val="0"/>
                <w:numId w:val="44"/>
              </w:numPr>
              <w:rPr>
                <w:rFonts w:ascii="Arial Narrow" w:hAnsi="Arial Narrow"/>
                <w:sz w:val="20"/>
                <w:szCs w:val="20"/>
                <w:rPrChange w:id="218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pPrChange w:id="2185" w:author="Ademola Igbalajobi" w:date="2021-01-30T18:03:00Z">
                <w:pPr>
                  <w:pStyle w:val="NoSpacing"/>
                  <w:framePr w:hSpace="180" w:wrap="around" w:vAnchor="text" w:hAnchor="text" w:y="1"/>
                  <w:suppressOverlap/>
                </w:pPr>
              </w:pPrChange>
            </w:pPr>
            <w:ins w:id="2186" w:author="Ademola Igbalajobi" w:date="2021-01-30T18:03:00Z">
              <w:r w:rsidRPr="00E00CFF">
                <w:rPr>
                  <w:rFonts w:ascii="Arial Narrow" w:hAnsi="Arial Narrow"/>
                  <w:sz w:val="20"/>
                  <w:szCs w:val="20"/>
                  <w:rPrChange w:id="21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Confirm New PIN</w:t>
              </w:r>
            </w:ins>
          </w:p>
        </w:tc>
        <w:tc>
          <w:tcPr>
            <w:tcW w:w="3150" w:type="dxa"/>
            <w:gridSpan w:val="2"/>
            <w:tcPrChange w:id="2188" w:author="Ademola Igbalajobi" w:date="2021-01-30T20:56:00Z">
              <w:tcPr>
                <w:tcW w:w="3150" w:type="dxa"/>
              </w:tcPr>
            </w:tcPrChange>
          </w:tcPr>
          <w:p w14:paraId="401BE350" w14:textId="77777777" w:rsidR="00205261" w:rsidRPr="00E00CFF" w:rsidRDefault="00205261">
            <w:pPr>
              <w:pStyle w:val="NoSpacing"/>
              <w:rPr>
                <w:rFonts w:ascii="Arial Narrow" w:hAnsi="Arial Narrow"/>
                <w:sz w:val="20"/>
                <w:szCs w:val="20"/>
                <w:rPrChange w:id="218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</w:tr>
      <w:tr w:rsidR="00205261" w:rsidRPr="00E00CFF" w:rsidDel="00D07FCC" w14:paraId="14705AAE" w14:textId="613B9789" w:rsidTr="00DC1E57">
        <w:trPr>
          <w:trHeight w:val="367"/>
          <w:del w:id="2190" w:author="Ademola Igbalajobi" w:date="2021-01-29T18:43:00Z"/>
          <w:trPrChange w:id="2191" w:author="Ademola Igbalajobi" w:date="2021-01-30T20:56:00Z">
            <w:trPr>
              <w:trHeight w:val="367"/>
            </w:trPr>
          </w:trPrChange>
        </w:trPr>
        <w:tc>
          <w:tcPr>
            <w:tcW w:w="1255" w:type="dxa"/>
            <w:tcPrChange w:id="2192" w:author="Ademola Igbalajobi" w:date="2021-01-30T20:56:00Z">
              <w:tcPr>
                <w:tcW w:w="1151" w:type="dxa"/>
              </w:tcPr>
            </w:tcPrChange>
          </w:tcPr>
          <w:p w14:paraId="6AE5DA90" w14:textId="25BFE8A7" w:rsidR="00205261" w:rsidRPr="00E00CFF" w:rsidDel="00D07FCC" w:rsidRDefault="00205261">
            <w:pPr>
              <w:pStyle w:val="NoSpacing"/>
              <w:rPr>
                <w:del w:id="2193" w:author="Ademola Igbalajobi" w:date="2021-01-29T18:43:00Z"/>
                <w:rFonts w:ascii="Arial Narrow" w:hAnsi="Arial Narrow"/>
                <w:sz w:val="20"/>
                <w:szCs w:val="20"/>
                <w:rPrChange w:id="2194" w:author="Ademola Igbalajobi" w:date="2021-01-30T18:14:00Z">
                  <w:rPr>
                    <w:del w:id="2195" w:author="Ademola Igbalajobi" w:date="2021-01-29T18:43:00Z"/>
                    <w:rFonts w:ascii="Arial Narrow" w:hAnsi="Arial Narrow"/>
                    <w:szCs w:val="24"/>
                  </w:rPr>
                </w:rPrChange>
              </w:rPr>
            </w:pPr>
            <w:del w:id="2196" w:author="Ademola Igbalajobi" w:date="2021-01-29T18:43:00Z">
              <w:r w:rsidRPr="00E00CFF" w:rsidDel="00D07FCC">
                <w:rPr>
                  <w:rFonts w:ascii="Arial Narrow" w:hAnsi="Arial Narrow"/>
                  <w:sz w:val="20"/>
                  <w:szCs w:val="20"/>
                  <w:rPrChange w:id="219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1</w:delText>
              </w:r>
            </w:del>
            <w:del w:id="2198" w:author="Ademola Igbalajobi" w:date="2021-01-29T10:10:00Z">
              <w:r w:rsidRPr="00E00CFF" w:rsidDel="002C42EE">
                <w:rPr>
                  <w:rFonts w:ascii="Arial Narrow" w:hAnsi="Arial Narrow"/>
                  <w:sz w:val="20"/>
                  <w:szCs w:val="20"/>
                  <w:rPrChange w:id="219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147" w:type="dxa"/>
            <w:tcPrChange w:id="2200" w:author="Ademola Igbalajobi" w:date="2021-01-30T20:56:00Z">
              <w:tcPr>
                <w:tcW w:w="2251" w:type="dxa"/>
                <w:gridSpan w:val="2"/>
              </w:tcPr>
            </w:tcPrChange>
          </w:tcPr>
          <w:p w14:paraId="0EFEC372" w14:textId="7FDBA31F" w:rsidR="00205261" w:rsidRPr="00E00CFF" w:rsidDel="00D07FCC" w:rsidRDefault="00205261">
            <w:pPr>
              <w:pStyle w:val="NoSpacing"/>
              <w:rPr>
                <w:del w:id="2201" w:author="Ademola Igbalajobi" w:date="2021-01-29T18:43:00Z"/>
                <w:rFonts w:ascii="Arial Narrow" w:hAnsi="Arial Narrow"/>
                <w:sz w:val="20"/>
                <w:szCs w:val="20"/>
                <w:rPrChange w:id="2202" w:author="Ademola Igbalajobi" w:date="2021-01-30T18:14:00Z">
                  <w:rPr>
                    <w:del w:id="2203" w:author="Ademola Igbalajobi" w:date="2021-01-29T18:43:00Z"/>
                    <w:rFonts w:ascii="Arial Narrow" w:hAnsi="Arial Narrow"/>
                    <w:szCs w:val="24"/>
                  </w:rPr>
                </w:rPrChange>
              </w:rPr>
            </w:pPr>
            <w:del w:id="2204" w:author="Ademola Igbalajobi" w:date="2021-01-29T10:10:00Z">
              <w:r w:rsidRPr="00E00CFF" w:rsidDel="002C42EE">
                <w:rPr>
                  <w:rFonts w:ascii="Arial Narrow" w:hAnsi="Arial Narrow"/>
                  <w:sz w:val="20"/>
                  <w:szCs w:val="20"/>
                  <w:rPrChange w:id="220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Check Balance</w:delText>
              </w:r>
            </w:del>
          </w:p>
        </w:tc>
        <w:tc>
          <w:tcPr>
            <w:tcW w:w="2657" w:type="dxa"/>
            <w:tcPrChange w:id="2206" w:author="Ademola Igbalajobi" w:date="2021-01-30T20:56:00Z">
              <w:tcPr>
                <w:tcW w:w="2657" w:type="dxa"/>
              </w:tcPr>
            </w:tcPrChange>
          </w:tcPr>
          <w:p w14:paraId="49899EBD" w14:textId="280DD4F9" w:rsidR="00205261" w:rsidRPr="00E00CFF" w:rsidDel="00D07FCC" w:rsidRDefault="00205261">
            <w:pPr>
              <w:pStyle w:val="NoSpacing"/>
              <w:numPr>
                <w:ilvl w:val="0"/>
                <w:numId w:val="18"/>
              </w:numPr>
              <w:rPr>
                <w:del w:id="2207" w:author="Ademola Igbalajobi" w:date="2021-01-29T18:43:00Z"/>
                <w:rFonts w:ascii="Arial Narrow" w:hAnsi="Arial Narrow"/>
                <w:sz w:val="20"/>
                <w:szCs w:val="20"/>
                <w:rPrChange w:id="2208" w:author="Ademola Igbalajobi" w:date="2021-01-30T18:14:00Z">
                  <w:rPr>
                    <w:del w:id="2209" w:author="Ademola Igbalajobi" w:date="2021-01-29T18:43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865" w:type="dxa"/>
            <w:gridSpan w:val="4"/>
            <w:tcPrChange w:id="2210" w:author="Ademola Igbalajobi" w:date="2021-01-30T20:56:00Z">
              <w:tcPr>
                <w:tcW w:w="3206" w:type="dxa"/>
                <w:gridSpan w:val="3"/>
              </w:tcPr>
            </w:tcPrChange>
          </w:tcPr>
          <w:p w14:paraId="0AC000B3" w14:textId="35B01FE9" w:rsidR="00205261" w:rsidRPr="00E00CFF" w:rsidDel="00D07FCC" w:rsidRDefault="00205261">
            <w:pPr>
              <w:pStyle w:val="NoSpacing"/>
              <w:rPr>
                <w:del w:id="2211" w:author="Ademola Igbalajobi" w:date="2021-01-29T18:43:00Z"/>
                <w:rFonts w:ascii="Arial Narrow" w:hAnsi="Arial Narrow"/>
                <w:sz w:val="20"/>
                <w:szCs w:val="20"/>
                <w:rPrChange w:id="2212" w:author="Ademola Igbalajobi" w:date="2021-01-30T18:14:00Z">
                  <w:rPr>
                    <w:del w:id="2213" w:author="Ademola Igbalajobi" w:date="2021-01-29T18:43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gridSpan w:val="2"/>
            <w:tcPrChange w:id="2214" w:author="Ademola Igbalajobi" w:date="2021-01-30T20:56:00Z">
              <w:tcPr>
                <w:tcW w:w="3150" w:type="dxa"/>
              </w:tcPr>
            </w:tcPrChange>
          </w:tcPr>
          <w:p w14:paraId="0795AF3D" w14:textId="40C5041D" w:rsidR="00205261" w:rsidRPr="00E00CFF" w:rsidDel="00D07FCC" w:rsidRDefault="00205261">
            <w:pPr>
              <w:pStyle w:val="NoSpacing"/>
              <w:numPr>
                <w:ilvl w:val="0"/>
                <w:numId w:val="7"/>
              </w:numPr>
              <w:rPr>
                <w:del w:id="2215" w:author="Ademola Igbalajobi" w:date="2021-01-29T18:43:00Z"/>
                <w:rFonts w:ascii="Arial Narrow" w:hAnsi="Arial Narrow"/>
                <w:sz w:val="20"/>
                <w:szCs w:val="20"/>
                <w:rPrChange w:id="2216" w:author="Ademola Igbalajobi" w:date="2021-01-30T18:14:00Z">
                  <w:rPr>
                    <w:del w:id="2217" w:author="Ademola Igbalajobi" w:date="2021-01-29T18:43:00Z"/>
                    <w:rFonts w:ascii="Arial Narrow" w:hAnsi="Arial Narrow"/>
                    <w:szCs w:val="24"/>
                  </w:rPr>
                </w:rPrChange>
              </w:rPr>
            </w:pPr>
          </w:p>
        </w:tc>
      </w:tr>
    </w:tbl>
    <w:p w14:paraId="3553936D" w14:textId="25001960" w:rsidR="00366B3F" w:rsidRPr="00E00CFF" w:rsidRDefault="00E32BA9" w:rsidP="00366B3F">
      <w:pPr>
        <w:pStyle w:val="NoSpacing"/>
        <w:rPr>
          <w:rFonts w:ascii="Arial Narrow" w:hAnsi="Arial Narrow"/>
          <w:sz w:val="20"/>
          <w:szCs w:val="20"/>
          <w:rPrChange w:id="2218" w:author="Ademola Igbalajobi" w:date="2021-01-30T18:14:00Z">
            <w:rPr>
              <w:rFonts w:ascii="Arial Narrow" w:hAnsi="Arial Narrow"/>
              <w:szCs w:val="24"/>
            </w:rPr>
          </w:rPrChange>
        </w:rPr>
      </w:pPr>
      <w:ins w:id="2219" w:author="Ademola Igbalajobi" w:date="2021-01-29T18:44:00Z">
        <w:r w:rsidRPr="00E00CFF">
          <w:rPr>
            <w:rFonts w:ascii="Arial Narrow" w:hAnsi="Arial Narrow"/>
            <w:sz w:val="20"/>
            <w:szCs w:val="20"/>
            <w:rPrChange w:id="2220" w:author="Ademola Igbalajobi" w:date="2021-01-30T18:14:00Z">
              <w:rPr>
                <w:rFonts w:ascii="Arial Narrow" w:hAnsi="Arial Narrow"/>
                <w:szCs w:val="24"/>
              </w:rPr>
            </w:rPrChange>
          </w:rPr>
          <w:lastRenderedPageBreak/>
          <w:br w:type="textWrapping" w:clear="all"/>
        </w:r>
      </w:ins>
    </w:p>
    <w:p w14:paraId="624B9F77" w14:textId="4CCD5642" w:rsidR="00DC4CE5" w:rsidRPr="00E00CFF" w:rsidRDefault="00DC4CE5">
      <w:pPr>
        <w:rPr>
          <w:rFonts w:ascii="Arial Narrow" w:hAnsi="Arial Narrow"/>
          <w:sz w:val="20"/>
          <w:szCs w:val="20"/>
          <w:rPrChange w:id="2221" w:author="Ademola Igbalajobi" w:date="2021-01-30T18:14:00Z">
            <w:rPr>
              <w:rFonts w:ascii="Arial Narrow" w:hAnsi="Arial Narrow"/>
              <w:sz w:val="24"/>
              <w:szCs w:val="24"/>
            </w:rPr>
          </w:rPrChange>
        </w:rPr>
      </w:pPr>
    </w:p>
    <w:p w14:paraId="7C730135" w14:textId="1C496697" w:rsidR="007B495F" w:rsidRPr="00E00CFF" w:rsidRDefault="007B495F">
      <w:pPr>
        <w:rPr>
          <w:ins w:id="2222" w:author="Ademola Igbalajobi" w:date="2021-01-29T13:45:00Z"/>
          <w:rFonts w:ascii="Arial Narrow" w:hAnsi="Arial Narrow"/>
          <w:sz w:val="20"/>
          <w:szCs w:val="20"/>
          <w:rPrChange w:id="2223" w:author="Ademola Igbalajobi" w:date="2021-01-30T18:14:00Z">
            <w:rPr>
              <w:ins w:id="2224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46F16986" w14:textId="366A1C23" w:rsidR="008F0FEB" w:rsidRPr="00E00CFF" w:rsidRDefault="008F0FEB">
      <w:pPr>
        <w:rPr>
          <w:ins w:id="2225" w:author="Ademola Igbalajobi" w:date="2021-01-29T13:45:00Z"/>
          <w:rFonts w:ascii="Arial Narrow" w:hAnsi="Arial Narrow"/>
          <w:sz w:val="20"/>
          <w:szCs w:val="20"/>
          <w:rPrChange w:id="2226" w:author="Ademola Igbalajobi" w:date="2021-01-30T18:14:00Z">
            <w:rPr>
              <w:ins w:id="2227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5F4974F8" w14:textId="77777777" w:rsidR="008F0FEB" w:rsidRPr="00E00CFF" w:rsidRDefault="008F0FEB" w:rsidP="008F0FEB">
      <w:pPr>
        <w:rPr>
          <w:ins w:id="2228" w:author="Ademola Igbalajobi" w:date="2021-01-29T13:45:00Z"/>
          <w:rFonts w:ascii="Arial Narrow" w:hAnsi="Arial Narrow"/>
          <w:sz w:val="20"/>
          <w:szCs w:val="20"/>
          <w:rPrChange w:id="2229" w:author="Ademola Igbalajobi" w:date="2021-01-30T18:14:00Z">
            <w:rPr>
              <w:ins w:id="2230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2019296F" w14:textId="77777777" w:rsidR="008F0FEB" w:rsidRPr="00E00CFF" w:rsidRDefault="008F0FEB" w:rsidP="008F0FEB">
      <w:pPr>
        <w:rPr>
          <w:ins w:id="2231" w:author="Ademola Igbalajobi" w:date="2021-01-29T13:45:00Z"/>
          <w:rFonts w:ascii="Arial Narrow" w:hAnsi="Arial Narrow"/>
          <w:sz w:val="20"/>
          <w:szCs w:val="20"/>
          <w:rPrChange w:id="2232" w:author="Ademola Igbalajobi" w:date="2021-01-30T18:14:00Z">
            <w:rPr>
              <w:ins w:id="2233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  <w:tblPrChange w:id="2234" w:author="Ademola Igbalajobi" w:date="2021-01-30T22:10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1"/>
        <w:gridCol w:w="2251"/>
        <w:gridCol w:w="2657"/>
        <w:gridCol w:w="3206"/>
        <w:gridCol w:w="3150"/>
        <w:tblGridChange w:id="2235">
          <w:tblGrid>
            <w:gridCol w:w="1151"/>
            <w:gridCol w:w="2251"/>
            <w:gridCol w:w="2657"/>
            <w:gridCol w:w="3206"/>
            <w:gridCol w:w="3150"/>
          </w:tblGrid>
        </w:tblGridChange>
      </w:tblGrid>
      <w:tr w:rsidR="007C1408" w:rsidRPr="00E00CFF" w14:paraId="44566C8D" w14:textId="77777777" w:rsidTr="00077169">
        <w:trPr>
          <w:tblHeader/>
          <w:ins w:id="2236" w:author="Ademola Igbalajobi" w:date="2021-01-29T13:45:00Z"/>
          <w:trPrChange w:id="2237" w:author="Ademola Igbalajobi" w:date="2021-01-30T22:10:00Z">
            <w:trPr>
              <w:tblHeader/>
            </w:trPr>
          </w:trPrChange>
        </w:trPr>
        <w:tc>
          <w:tcPr>
            <w:tcW w:w="1151" w:type="dxa"/>
            <w:tcPrChange w:id="2238" w:author="Ademola Igbalajobi" w:date="2021-01-30T22:10:00Z">
              <w:tcPr>
                <w:tcW w:w="1151" w:type="dxa"/>
              </w:tcPr>
            </w:tcPrChange>
          </w:tcPr>
          <w:p w14:paraId="59EC6122" w14:textId="77777777" w:rsidR="007C1408" w:rsidRPr="00E00CFF" w:rsidRDefault="007C1408">
            <w:pPr>
              <w:pStyle w:val="NoSpacing"/>
              <w:jc w:val="center"/>
              <w:rPr>
                <w:ins w:id="2239" w:author="Ademola Igbalajobi" w:date="2021-01-30T18:13:00Z"/>
                <w:rFonts w:ascii="Arial Narrow" w:hAnsi="Arial Narrow"/>
                <w:b/>
                <w:sz w:val="20"/>
                <w:szCs w:val="20"/>
                <w:rPrChange w:id="2240" w:author="Ademola Igbalajobi" w:date="2021-01-30T18:14:00Z">
                  <w:rPr>
                    <w:ins w:id="2241" w:author="Ademola Igbalajobi" w:date="2021-01-30T18:13:00Z"/>
                    <w:rFonts w:ascii="Arial Narrow" w:hAnsi="Arial Narrow"/>
                    <w:b/>
                    <w:szCs w:val="24"/>
                  </w:rPr>
                </w:rPrChange>
              </w:rPr>
            </w:pPr>
            <w:ins w:id="2242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2243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MAIN MENU</w:t>
              </w:r>
            </w:ins>
          </w:p>
          <w:p w14:paraId="00574AEA" w14:textId="5C572E11" w:rsidR="007C1408" w:rsidRPr="00E00CFF" w:rsidRDefault="007C1408">
            <w:pPr>
              <w:pStyle w:val="NoSpacing"/>
              <w:jc w:val="center"/>
              <w:rPr>
                <w:ins w:id="2244" w:author="Ademola Igbalajobi" w:date="2021-01-29T13:45:00Z"/>
                <w:rFonts w:ascii="Arial Narrow" w:hAnsi="Arial Narrow"/>
                <w:b/>
                <w:sz w:val="20"/>
                <w:szCs w:val="20"/>
                <w:rPrChange w:id="2245" w:author="Ademola Igbalajobi" w:date="2021-01-30T18:14:00Z">
                  <w:rPr>
                    <w:ins w:id="2246" w:author="Ademola Igbalajobi" w:date="2021-01-29T13:45:00Z"/>
                    <w:rFonts w:ascii="Arial Narrow" w:hAnsi="Arial Narrow"/>
                    <w:b/>
                    <w:szCs w:val="24"/>
                  </w:rPr>
                </w:rPrChange>
              </w:rPr>
              <w:pPrChange w:id="2247" w:author="Ademola Igbalajobi" w:date="2021-01-30T22:10:00Z">
                <w:pPr>
                  <w:pStyle w:val="NoSpacing"/>
                </w:pPr>
              </w:pPrChange>
            </w:pPr>
            <w:ins w:id="2248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2249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ITEM</w:t>
              </w:r>
            </w:ins>
          </w:p>
        </w:tc>
        <w:tc>
          <w:tcPr>
            <w:tcW w:w="2251" w:type="dxa"/>
            <w:tcPrChange w:id="2250" w:author="Ademola Igbalajobi" w:date="2021-01-30T22:10:00Z">
              <w:tcPr>
                <w:tcW w:w="2251" w:type="dxa"/>
              </w:tcPr>
            </w:tcPrChange>
          </w:tcPr>
          <w:p w14:paraId="2FE1A057" w14:textId="688E92FC" w:rsidR="007C1408" w:rsidRPr="00E00CFF" w:rsidRDefault="007C1408">
            <w:pPr>
              <w:pStyle w:val="NoSpacing"/>
              <w:rPr>
                <w:ins w:id="2251" w:author="Ademola Igbalajobi" w:date="2021-01-29T13:45:00Z"/>
                <w:rFonts w:ascii="Arial Narrow" w:hAnsi="Arial Narrow"/>
                <w:b/>
                <w:sz w:val="20"/>
                <w:szCs w:val="20"/>
                <w:rPrChange w:id="2252" w:author="Ademola Igbalajobi" w:date="2021-01-30T18:14:00Z">
                  <w:rPr>
                    <w:ins w:id="2253" w:author="Ademola Igbalajobi" w:date="2021-01-29T13:45:00Z"/>
                    <w:rFonts w:ascii="Arial Narrow" w:hAnsi="Arial Narrow"/>
                    <w:b/>
                    <w:szCs w:val="24"/>
                  </w:rPr>
                </w:rPrChange>
              </w:rPr>
            </w:pPr>
            <w:ins w:id="2254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2255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LEVEL 1</w:t>
              </w:r>
            </w:ins>
          </w:p>
        </w:tc>
        <w:tc>
          <w:tcPr>
            <w:tcW w:w="2657" w:type="dxa"/>
            <w:tcPrChange w:id="2256" w:author="Ademola Igbalajobi" w:date="2021-01-30T22:10:00Z">
              <w:tcPr>
                <w:tcW w:w="2657" w:type="dxa"/>
              </w:tcPr>
            </w:tcPrChange>
          </w:tcPr>
          <w:p w14:paraId="7DD0FF52" w14:textId="4AB1EE2B" w:rsidR="007C1408" w:rsidRPr="00E00CFF" w:rsidRDefault="007C1408">
            <w:pPr>
              <w:pStyle w:val="NoSpacing"/>
              <w:rPr>
                <w:ins w:id="2257" w:author="Ademola Igbalajobi" w:date="2021-01-29T13:45:00Z"/>
                <w:rFonts w:ascii="Arial Narrow" w:hAnsi="Arial Narrow"/>
                <w:b/>
                <w:sz w:val="20"/>
                <w:szCs w:val="20"/>
                <w:rPrChange w:id="2258" w:author="Ademola Igbalajobi" w:date="2021-01-30T18:14:00Z">
                  <w:rPr>
                    <w:ins w:id="2259" w:author="Ademola Igbalajobi" w:date="2021-01-29T13:45:00Z"/>
                    <w:rFonts w:ascii="Arial Narrow" w:hAnsi="Arial Narrow"/>
                    <w:b/>
                    <w:szCs w:val="24"/>
                  </w:rPr>
                </w:rPrChange>
              </w:rPr>
            </w:pPr>
            <w:ins w:id="2260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2261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LEVEL2</w:t>
              </w:r>
            </w:ins>
          </w:p>
        </w:tc>
        <w:tc>
          <w:tcPr>
            <w:tcW w:w="3206" w:type="dxa"/>
            <w:tcPrChange w:id="2262" w:author="Ademola Igbalajobi" w:date="2021-01-30T22:10:00Z">
              <w:tcPr>
                <w:tcW w:w="3206" w:type="dxa"/>
              </w:tcPr>
            </w:tcPrChange>
          </w:tcPr>
          <w:p w14:paraId="55DFF396" w14:textId="60EC31B6" w:rsidR="007C1408" w:rsidRPr="00E00CFF" w:rsidRDefault="007C1408">
            <w:pPr>
              <w:pStyle w:val="NoSpacing"/>
              <w:rPr>
                <w:ins w:id="2263" w:author="Ademola Igbalajobi" w:date="2021-01-29T13:45:00Z"/>
                <w:rFonts w:ascii="Arial Narrow" w:hAnsi="Arial Narrow"/>
                <w:b/>
                <w:sz w:val="20"/>
                <w:szCs w:val="20"/>
                <w:rPrChange w:id="2264" w:author="Ademola Igbalajobi" w:date="2021-01-30T18:14:00Z">
                  <w:rPr>
                    <w:ins w:id="2265" w:author="Ademola Igbalajobi" w:date="2021-01-29T13:45:00Z"/>
                    <w:rFonts w:ascii="Arial Narrow" w:hAnsi="Arial Narrow"/>
                    <w:b/>
                    <w:szCs w:val="24"/>
                  </w:rPr>
                </w:rPrChange>
              </w:rPr>
            </w:pPr>
            <w:ins w:id="2266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2267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LEVEL3</w:t>
              </w:r>
            </w:ins>
          </w:p>
        </w:tc>
        <w:tc>
          <w:tcPr>
            <w:tcW w:w="3150" w:type="dxa"/>
            <w:tcPrChange w:id="2268" w:author="Ademola Igbalajobi" w:date="2021-01-30T22:10:00Z">
              <w:tcPr>
                <w:tcW w:w="3150" w:type="dxa"/>
              </w:tcPr>
            </w:tcPrChange>
          </w:tcPr>
          <w:p w14:paraId="0B9092A5" w14:textId="7A485345" w:rsidR="007C1408" w:rsidRPr="00E00CFF" w:rsidRDefault="007C1408">
            <w:pPr>
              <w:pStyle w:val="NoSpacing"/>
              <w:rPr>
                <w:ins w:id="2269" w:author="Ademola Igbalajobi" w:date="2021-01-29T13:45:00Z"/>
                <w:rFonts w:ascii="Arial Narrow" w:hAnsi="Arial Narrow"/>
                <w:b/>
                <w:sz w:val="20"/>
                <w:szCs w:val="20"/>
                <w:rPrChange w:id="2270" w:author="Ademola Igbalajobi" w:date="2021-01-30T18:14:00Z">
                  <w:rPr>
                    <w:ins w:id="2271" w:author="Ademola Igbalajobi" w:date="2021-01-29T13:45:00Z"/>
                    <w:rFonts w:ascii="Arial Narrow" w:hAnsi="Arial Narrow"/>
                    <w:b/>
                    <w:szCs w:val="24"/>
                  </w:rPr>
                </w:rPrChange>
              </w:rPr>
            </w:pPr>
            <w:ins w:id="2272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2273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COMMENTS</w:t>
              </w:r>
            </w:ins>
          </w:p>
        </w:tc>
      </w:tr>
      <w:tr w:rsidR="007C1408" w:rsidRPr="00E00CFF" w14:paraId="6A9C280A" w14:textId="77777777" w:rsidTr="00077169">
        <w:trPr>
          <w:trHeight w:val="750"/>
          <w:ins w:id="2274" w:author="Ademola Igbalajobi" w:date="2021-01-29T13:45:00Z"/>
          <w:trPrChange w:id="2275" w:author="Ademola Igbalajobi" w:date="2021-01-30T22:10:00Z">
            <w:trPr>
              <w:trHeight w:val="750"/>
            </w:trPr>
          </w:trPrChange>
        </w:trPr>
        <w:tc>
          <w:tcPr>
            <w:tcW w:w="1151" w:type="dxa"/>
            <w:vMerge w:val="restart"/>
            <w:tcPrChange w:id="2276" w:author="Ademola Igbalajobi" w:date="2021-01-30T22:10:00Z">
              <w:tcPr>
                <w:tcW w:w="1151" w:type="dxa"/>
                <w:vMerge w:val="restart"/>
              </w:tcPr>
            </w:tcPrChange>
          </w:tcPr>
          <w:p w14:paraId="428F484C" w14:textId="77777777" w:rsidR="007C1408" w:rsidRPr="00E00CFF" w:rsidRDefault="007C1408">
            <w:pPr>
              <w:pStyle w:val="NoSpacing"/>
              <w:rPr>
                <w:ins w:id="2277" w:author="Ademola Igbalajobi" w:date="2021-01-29T13:45:00Z"/>
                <w:rFonts w:ascii="Arial Narrow" w:hAnsi="Arial Narrow"/>
                <w:sz w:val="20"/>
                <w:szCs w:val="20"/>
                <w:rPrChange w:id="2278" w:author="Ademola Igbalajobi" w:date="2021-01-30T18:14:00Z">
                  <w:rPr>
                    <w:ins w:id="227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 w:val="restart"/>
            <w:tcPrChange w:id="2280" w:author="Ademola Igbalajobi" w:date="2021-01-30T22:10:00Z">
              <w:tcPr>
                <w:tcW w:w="2251" w:type="dxa"/>
                <w:vMerge w:val="restart"/>
              </w:tcPr>
            </w:tcPrChange>
          </w:tcPr>
          <w:p w14:paraId="0DD554BE" w14:textId="21B96D3B" w:rsidR="007C1408" w:rsidRPr="00E00CFF" w:rsidRDefault="007C1408">
            <w:pPr>
              <w:pStyle w:val="NoSpacing"/>
              <w:rPr>
                <w:ins w:id="2281" w:author="Ademola Igbalajobi" w:date="2021-01-29T13:45:00Z"/>
                <w:rFonts w:ascii="Arial Narrow" w:hAnsi="Arial Narrow"/>
                <w:sz w:val="20"/>
                <w:szCs w:val="20"/>
                <w:rPrChange w:id="2282" w:author="Ademola Igbalajobi" w:date="2021-01-30T18:14:00Z">
                  <w:rPr>
                    <w:ins w:id="228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284" w:author="Ademola Igbalajobi" w:date="2021-01-29T18:49:00Z">
              <w:r w:rsidRPr="00E00CFF">
                <w:rPr>
                  <w:rFonts w:ascii="Arial Narrow" w:hAnsi="Arial Narrow"/>
                  <w:sz w:val="20"/>
                  <w:szCs w:val="20"/>
                  <w:rPrChange w:id="22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Ta</w:t>
              </w:r>
            </w:ins>
            <w:ins w:id="2286" w:author="Ademola Igbalajobi" w:date="2021-01-29T18:50:00Z">
              <w:r w:rsidRPr="00E00CFF">
                <w:rPr>
                  <w:rFonts w:ascii="Arial Narrow" w:hAnsi="Arial Narrow"/>
                  <w:sz w:val="20"/>
                  <w:szCs w:val="20"/>
                  <w:rPrChange w:id="22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ke a Loan</w:t>
              </w:r>
            </w:ins>
          </w:p>
        </w:tc>
        <w:tc>
          <w:tcPr>
            <w:tcW w:w="2657" w:type="dxa"/>
            <w:vMerge w:val="restart"/>
            <w:tcPrChange w:id="2288" w:author="Ademola Igbalajobi" w:date="2021-01-30T22:10:00Z">
              <w:tcPr>
                <w:tcW w:w="2657" w:type="dxa"/>
                <w:vMerge w:val="restart"/>
              </w:tcPr>
            </w:tcPrChange>
          </w:tcPr>
          <w:p w14:paraId="3121CB4D" w14:textId="2569B84C" w:rsidR="007C1408" w:rsidRPr="00E00CFF" w:rsidRDefault="007C1408">
            <w:pPr>
              <w:pStyle w:val="NoSpacing"/>
              <w:numPr>
                <w:ilvl w:val="0"/>
                <w:numId w:val="36"/>
              </w:numPr>
              <w:rPr>
                <w:ins w:id="2289" w:author="Ademola Igbalajobi" w:date="2021-01-29T13:45:00Z"/>
                <w:rFonts w:ascii="Arial Narrow" w:hAnsi="Arial Narrow"/>
                <w:sz w:val="20"/>
                <w:szCs w:val="20"/>
                <w:rPrChange w:id="2290" w:author="Ademola Igbalajobi" w:date="2021-01-30T18:14:00Z">
                  <w:rPr>
                    <w:ins w:id="2291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2292" w:author="Ademola Igbalajobi" w:date="2021-01-30T22:10:00Z">
                <w:pPr>
                  <w:pStyle w:val="NoSpacing"/>
                </w:pPr>
              </w:pPrChange>
            </w:pPr>
            <w:ins w:id="2293" w:author="Ademola Igbalajobi" w:date="2021-01-30T12:00:00Z">
              <w:r w:rsidRPr="00E00CFF">
                <w:rPr>
                  <w:rFonts w:ascii="Arial Narrow" w:hAnsi="Arial Narrow"/>
                  <w:sz w:val="20"/>
                  <w:szCs w:val="20"/>
                  <w:rPrChange w:id="229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Quick PayDay Loan</w:t>
              </w:r>
            </w:ins>
          </w:p>
        </w:tc>
        <w:tc>
          <w:tcPr>
            <w:tcW w:w="3206" w:type="dxa"/>
            <w:tcPrChange w:id="2295" w:author="Ademola Igbalajobi" w:date="2021-01-30T22:10:00Z">
              <w:tcPr>
                <w:tcW w:w="3206" w:type="dxa"/>
              </w:tcPr>
            </w:tcPrChange>
          </w:tcPr>
          <w:p w14:paraId="18985B24" w14:textId="3C0C0225" w:rsidR="007C1408" w:rsidRPr="00E00CFF" w:rsidRDefault="007C1408">
            <w:pPr>
              <w:pStyle w:val="NoSpacing"/>
              <w:rPr>
                <w:ins w:id="2296" w:author="Ademola Igbalajobi" w:date="2021-01-29T13:45:00Z"/>
                <w:rFonts w:ascii="Arial Narrow" w:hAnsi="Arial Narrow"/>
                <w:sz w:val="20"/>
                <w:szCs w:val="20"/>
                <w:rPrChange w:id="2297" w:author="Ademola Igbalajobi" w:date="2021-01-30T18:14:00Z">
                  <w:rPr>
                    <w:ins w:id="2298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299" w:author="Ademola Igbalajobi" w:date="2021-01-30T12:12:00Z">
              <w:r w:rsidRPr="00E00CFF">
                <w:rPr>
                  <w:rFonts w:ascii="Arial Narrow" w:hAnsi="Arial Narrow"/>
                  <w:sz w:val="20"/>
                  <w:szCs w:val="20"/>
                  <w:rPrChange w:id="230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Apply for a Quick ‘PayDay’ Loan</w:t>
              </w:r>
            </w:ins>
          </w:p>
        </w:tc>
        <w:tc>
          <w:tcPr>
            <w:tcW w:w="3150" w:type="dxa"/>
            <w:tcPrChange w:id="2301" w:author="Ademola Igbalajobi" w:date="2021-01-30T22:10:00Z">
              <w:tcPr>
                <w:tcW w:w="3150" w:type="dxa"/>
              </w:tcPr>
            </w:tcPrChange>
          </w:tcPr>
          <w:p w14:paraId="22F7D866" w14:textId="2BD44887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302" w:author="Ademola Igbalajobi" w:date="2021-01-30T12:03:00Z"/>
                <w:rFonts w:ascii="Arial Narrow" w:hAnsi="Arial Narrow"/>
                <w:sz w:val="20"/>
                <w:szCs w:val="20"/>
                <w:rPrChange w:id="2303" w:author="Ademola Igbalajobi" w:date="2021-01-30T18:14:00Z">
                  <w:rPr>
                    <w:ins w:id="2304" w:author="Ademola Igbalajobi" w:date="2021-01-30T12:03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305" w:author="Ademola Igbalajobi" w:date="2021-01-30T12:0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0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This loa</w:t>
              </w:r>
            </w:ins>
            <w:ins w:id="2307" w:author="Ademola Igbalajobi" w:date="2021-01-30T12:1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0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</w:t>
              </w:r>
            </w:ins>
            <w:ins w:id="2309" w:author="Ademola Igbalajobi" w:date="2021-01-30T12:0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1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is due for repayment in around 30 days.</w:t>
              </w:r>
            </w:ins>
          </w:p>
          <w:p w14:paraId="0FE361B2" w14:textId="41AF0ACE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311" w:author="Ademola Igbalajobi" w:date="2021-01-29T18:59:00Z"/>
                <w:rFonts w:ascii="Arial Narrow" w:hAnsi="Arial Narrow"/>
                <w:sz w:val="20"/>
                <w:szCs w:val="20"/>
                <w:rPrChange w:id="2312" w:author="Ademola Igbalajobi" w:date="2021-01-30T18:14:00Z">
                  <w:rPr>
                    <w:ins w:id="2313" w:author="Ademola Igbalajobi" w:date="2021-01-29T18:59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314" w:author="Ademola Igbalajobi" w:date="2021-01-29T18:5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1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Loans are provided by </w:t>
              </w:r>
            </w:ins>
            <w:ins w:id="2316" w:author="Ademola Igbalajobi" w:date="2021-01-29T18:5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1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3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vertAlign w:val="superscript"/>
                  <w:rPrChange w:id="231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rd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1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parties</w:t>
              </w:r>
            </w:ins>
            <w:ins w:id="2320" w:author="Ademola Igbalajobi" w:date="2021-01-30T12:0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2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- </w:t>
              </w:r>
            </w:ins>
            <w:ins w:id="2322" w:author="Ademola Igbalajobi" w:date="2021-01-29T18:5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2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SystemSpecs is not a Lender. </w:t>
              </w:r>
            </w:ins>
          </w:p>
          <w:p w14:paraId="64ED993D" w14:textId="37680B61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324" w:author="Ademola Igbalajobi" w:date="2021-01-29T19:00:00Z"/>
                <w:rFonts w:ascii="Arial Narrow" w:hAnsi="Arial Narrow"/>
                <w:sz w:val="20"/>
                <w:szCs w:val="20"/>
                <w:rPrChange w:id="2325" w:author="Ademola Igbalajobi" w:date="2021-01-30T18:14:00Z">
                  <w:rPr>
                    <w:ins w:id="2326" w:author="Ademola Igbalajobi" w:date="2021-01-29T19:00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327" w:author="Ademola Igbalajobi" w:date="2021-01-30T12:0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2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lastRenderedPageBreak/>
                <w:t xml:space="preserve">By proceeding, </w:t>
              </w:r>
            </w:ins>
            <w:ins w:id="2329" w:author="Ademola Igbalajobi" w:date="2021-01-30T12:0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3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I </w:t>
              </w:r>
            </w:ins>
            <w:ins w:id="2331" w:author="Ademola Igbalajobi" w:date="2021-01-30T12:0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3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give consent for the Lender to </w:t>
              </w:r>
            </w:ins>
            <w:ins w:id="2333" w:author="Ademola Igbalajobi" w:date="2021-01-30T12:0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3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obtain </w:t>
              </w:r>
            </w:ins>
            <w:ins w:id="2335" w:author="Ademola Igbalajobi" w:date="2021-01-29T18:5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3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information relevant to </w:t>
              </w:r>
            </w:ins>
            <w:ins w:id="2337" w:author="Ademola Igbalajobi" w:date="2021-01-30T12:0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3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my load application, from </w:t>
              </w:r>
            </w:ins>
            <w:ins w:id="2339" w:author="Ademola Igbalajobi" w:date="2021-01-30T12:0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4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all relevant sources</w:t>
              </w:r>
            </w:ins>
            <w:ins w:id="2341" w:author="Ademola Igbalajobi" w:date="2021-01-29T19:0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4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.</w:t>
              </w:r>
            </w:ins>
          </w:p>
          <w:p w14:paraId="50D3DB98" w14:textId="35E7E8AC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343" w:author="Ademola Igbalajobi" w:date="2021-01-29T13:45:00Z"/>
                <w:rFonts w:ascii="Arial Narrow" w:hAnsi="Arial Narrow"/>
                <w:sz w:val="20"/>
                <w:szCs w:val="20"/>
                <w:rPrChange w:id="2344" w:author="Ademola Igbalajobi" w:date="2021-01-30T18:14:00Z">
                  <w:rPr>
                    <w:ins w:id="2345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346" w:author="Ademola Igbalajobi" w:date="2021-01-29T19:00:00Z">
              <w:r w:rsidRPr="00E00CFF">
                <w:rPr>
                  <w:rFonts w:ascii="Arial Narrow" w:hAnsi="Arial Narrow"/>
                  <w:sz w:val="20"/>
                  <w:szCs w:val="20"/>
                  <w:rPrChange w:id="234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348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23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350" w:author="Ademola Igbalajobi" w:date="2021-01-29T19:00:00Z">
              <w:r w:rsidRPr="00E00CFF">
                <w:rPr>
                  <w:rFonts w:ascii="Arial Narrow" w:hAnsi="Arial Narrow"/>
                  <w:sz w:val="20"/>
                  <w:szCs w:val="20"/>
                  <w:rPrChange w:id="235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7C1408" w:rsidRPr="00E00CFF" w14:paraId="4C9036AE" w14:textId="77777777" w:rsidTr="00077169">
        <w:trPr>
          <w:trHeight w:val="750"/>
          <w:ins w:id="2352" w:author="Ademola Igbalajobi" w:date="2021-01-29T13:45:00Z"/>
          <w:trPrChange w:id="2353" w:author="Ademola Igbalajobi" w:date="2021-01-30T22:10:00Z">
            <w:trPr>
              <w:trHeight w:val="750"/>
            </w:trPr>
          </w:trPrChange>
        </w:trPr>
        <w:tc>
          <w:tcPr>
            <w:tcW w:w="1151" w:type="dxa"/>
            <w:vMerge/>
            <w:tcPrChange w:id="2354" w:author="Ademola Igbalajobi" w:date="2021-01-30T22:10:00Z">
              <w:tcPr>
                <w:tcW w:w="1151" w:type="dxa"/>
                <w:vMerge/>
              </w:tcPr>
            </w:tcPrChange>
          </w:tcPr>
          <w:p w14:paraId="03EF0DD5" w14:textId="77777777" w:rsidR="007C1408" w:rsidRPr="00E00CFF" w:rsidRDefault="007C1408">
            <w:pPr>
              <w:pStyle w:val="NoSpacing"/>
              <w:rPr>
                <w:ins w:id="2355" w:author="Ademola Igbalajobi" w:date="2021-01-29T13:45:00Z"/>
                <w:rFonts w:ascii="Arial Narrow" w:hAnsi="Arial Narrow"/>
                <w:sz w:val="20"/>
                <w:szCs w:val="20"/>
                <w:rPrChange w:id="2356" w:author="Ademola Igbalajobi" w:date="2021-01-30T18:14:00Z">
                  <w:rPr>
                    <w:ins w:id="235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358" w:author="Ademola Igbalajobi" w:date="2021-01-30T22:10:00Z">
              <w:tcPr>
                <w:tcW w:w="2251" w:type="dxa"/>
                <w:vMerge/>
              </w:tcPr>
            </w:tcPrChange>
          </w:tcPr>
          <w:p w14:paraId="04F269C4" w14:textId="77777777" w:rsidR="007C1408" w:rsidRPr="00E00CFF" w:rsidRDefault="007C1408">
            <w:pPr>
              <w:pStyle w:val="NoSpacing"/>
              <w:rPr>
                <w:ins w:id="2359" w:author="Ademola Igbalajobi" w:date="2021-01-29T18:49:00Z"/>
                <w:rFonts w:ascii="Arial Narrow" w:hAnsi="Arial Narrow"/>
                <w:sz w:val="20"/>
                <w:szCs w:val="20"/>
                <w:rPrChange w:id="2360" w:author="Ademola Igbalajobi" w:date="2021-01-30T18:14:00Z">
                  <w:rPr>
                    <w:ins w:id="2361" w:author="Ademola Igbalajobi" w:date="2021-01-29T18:49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362" w:author="Ademola Igbalajobi" w:date="2021-01-30T22:10:00Z">
              <w:tcPr>
                <w:tcW w:w="2657" w:type="dxa"/>
                <w:vMerge/>
              </w:tcPr>
            </w:tcPrChange>
          </w:tcPr>
          <w:p w14:paraId="62D03F52" w14:textId="77777777" w:rsidR="007C1408" w:rsidRPr="00E00CFF" w:rsidRDefault="007C1408">
            <w:pPr>
              <w:pStyle w:val="NoSpacing"/>
              <w:rPr>
                <w:ins w:id="2363" w:author="Ademola Igbalajobi" w:date="2021-01-30T12:00:00Z"/>
                <w:rFonts w:ascii="Arial Narrow" w:hAnsi="Arial Narrow"/>
                <w:sz w:val="20"/>
                <w:szCs w:val="20"/>
                <w:rPrChange w:id="2364" w:author="Ademola Igbalajobi" w:date="2021-01-30T18:14:00Z">
                  <w:rPr>
                    <w:ins w:id="2365" w:author="Ademola Igbalajobi" w:date="2021-01-30T12:0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366" w:author="Ademola Igbalajobi" w:date="2021-01-30T22:10:00Z">
              <w:tcPr>
                <w:tcW w:w="3206" w:type="dxa"/>
              </w:tcPr>
            </w:tcPrChange>
          </w:tcPr>
          <w:p w14:paraId="6A1A12B0" w14:textId="6F132244" w:rsidR="007C1408" w:rsidRPr="00E00CFF" w:rsidRDefault="007C1408">
            <w:pPr>
              <w:pStyle w:val="NoSpacing"/>
              <w:rPr>
                <w:ins w:id="2367" w:author="Ademola Igbalajobi" w:date="2021-01-29T13:45:00Z"/>
                <w:rFonts w:ascii="Arial Narrow" w:hAnsi="Arial Narrow"/>
                <w:sz w:val="20"/>
                <w:szCs w:val="20"/>
                <w:rPrChange w:id="2368" w:author="Ademola Igbalajobi" w:date="2021-01-30T18:14:00Z">
                  <w:rPr>
                    <w:ins w:id="236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370" w:author="Ademola Igbalajobi" w:date="2021-01-30T12:08:00Z">
              <w:r w:rsidRPr="00E00CFF">
                <w:rPr>
                  <w:rFonts w:ascii="Arial Narrow" w:hAnsi="Arial Narrow"/>
                  <w:sz w:val="20"/>
                  <w:szCs w:val="20"/>
                  <w:rPrChange w:id="237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Enter </w:t>
              </w:r>
            </w:ins>
            <w:ins w:id="2372" w:author="Ademola Igbalajobi" w:date="2021-01-30T12:09:00Z">
              <w:r w:rsidRPr="00E00CFF">
                <w:rPr>
                  <w:rFonts w:ascii="Arial Narrow" w:hAnsi="Arial Narrow"/>
                  <w:sz w:val="20"/>
                  <w:szCs w:val="20"/>
                  <w:rPrChange w:id="23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Loan </w:t>
              </w:r>
            </w:ins>
            <w:ins w:id="2374" w:author="Ademola Igbalajobi" w:date="2021-01-30T12:08:00Z">
              <w:r w:rsidRPr="00E00CFF">
                <w:rPr>
                  <w:rFonts w:ascii="Arial Narrow" w:hAnsi="Arial Narrow"/>
                  <w:sz w:val="20"/>
                  <w:szCs w:val="20"/>
                  <w:rPrChange w:id="23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Amount Required</w:t>
              </w:r>
            </w:ins>
          </w:p>
        </w:tc>
        <w:tc>
          <w:tcPr>
            <w:tcW w:w="3150" w:type="dxa"/>
            <w:tcPrChange w:id="2376" w:author="Ademola Igbalajobi" w:date="2021-01-30T22:10:00Z">
              <w:tcPr>
                <w:tcW w:w="3150" w:type="dxa"/>
              </w:tcPr>
            </w:tcPrChange>
          </w:tcPr>
          <w:p w14:paraId="3C0EF787" w14:textId="03021EE0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377" w:author="Ademola Igbalajobi" w:date="2021-01-30T12:07:00Z"/>
                <w:rFonts w:ascii="Arial Narrow" w:hAnsi="Arial Narrow"/>
                <w:i/>
                <w:iCs/>
                <w:sz w:val="20"/>
                <w:szCs w:val="20"/>
                <w:rPrChange w:id="2378" w:author="Ademola Igbalajobi" w:date="2021-01-30T18:14:00Z">
                  <w:rPr>
                    <w:ins w:id="2379" w:author="Ademola Igbalajobi" w:date="2021-01-30T12:07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380" w:author="Ademola Igbalajobi" w:date="2021-01-30T12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8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The </w:t>
              </w:r>
            </w:ins>
            <w:ins w:id="2382" w:author="Ademola Igbalajobi" w:date="2021-01-30T12:0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8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maximum amount </w:t>
              </w:r>
            </w:ins>
            <w:ins w:id="2384" w:author="Ademola Igbalajobi" w:date="2021-01-30T12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8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that </w:t>
              </w:r>
            </w:ins>
            <w:ins w:id="2386" w:author="Ademola Igbalajobi" w:date="2021-01-30T12:0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8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can borrow </w:t>
              </w:r>
            </w:ins>
            <w:ins w:id="2388" w:author="Ademola Igbalajobi" w:date="2021-01-30T12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8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at this time </w:t>
              </w:r>
            </w:ins>
            <w:ins w:id="2390" w:author="Ademola Igbalajobi" w:date="2021-01-30T12:0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9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is NGN</w:t>
              </w:r>
            </w:ins>
            <w:ins w:id="2392" w:author="Ademola Igbalajobi" w:date="2021-01-30T12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9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2394" w:author="Ademola Igbalajobi" w:date="2021-01-30T12:1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9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7,2</w:t>
              </w:r>
            </w:ins>
            <w:ins w:id="2396" w:author="Ademola Igbalajobi" w:date="2021-01-30T12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39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00</w:t>
              </w:r>
            </w:ins>
          </w:p>
          <w:p w14:paraId="054BEB58" w14:textId="52338CDF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398" w:author="Ademola Igbalajobi" w:date="2021-01-29T18:58:00Z"/>
                <w:rFonts w:ascii="Arial Narrow" w:hAnsi="Arial Narrow"/>
                <w:i/>
                <w:iCs/>
                <w:sz w:val="20"/>
                <w:szCs w:val="20"/>
                <w:rPrChange w:id="2399" w:author="Ademola Igbalajobi" w:date="2021-01-30T18:14:00Z">
                  <w:rPr>
                    <w:ins w:id="2400" w:author="Ademola Igbalajobi" w:date="2021-01-29T18:58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401" w:author="Ademola Igbalajobi" w:date="2021-01-30T12:07:00Z">
              <w:r w:rsidRPr="00E00CFF">
                <w:rPr>
                  <w:rFonts w:ascii="Arial Narrow" w:hAnsi="Arial Narrow"/>
                  <w:sz w:val="20"/>
                  <w:szCs w:val="20"/>
                  <w:rPrChange w:id="240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403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24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405" w:author="Ademola Igbalajobi" w:date="2021-01-30T12:07:00Z">
              <w:r w:rsidRPr="00E00CFF">
                <w:rPr>
                  <w:rFonts w:ascii="Arial Narrow" w:hAnsi="Arial Narrow"/>
                  <w:sz w:val="20"/>
                  <w:szCs w:val="20"/>
                  <w:rPrChange w:id="24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7C1408" w:rsidRPr="00E00CFF" w14:paraId="0ECA515C" w14:textId="77777777" w:rsidTr="00077169">
        <w:trPr>
          <w:trHeight w:val="750"/>
          <w:ins w:id="2407" w:author="Ademola Igbalajobi" w:date="2021-01-30T12:15:00Z"/>
          <w:trPrChange w:id="2408" w:author="Ademola Igbalajobi" w:date="2021-01-30T22:10:00Z">
            <w:trPr>
              <w:trHeight w:val="750"/>
            </w:trPr>
          </w:trPrChange>
        </w:trPr>
        <w:tc>
          <w:tcPr>
            <w:tcW w:w="1151" w:type="dxa"/>
            <w:vMerge/>
            <w:tcPrChange w:id="2409" w:author="Ademola Igbalajobi" w:date="2021-01-30T22:10:00Z">
              <w:tcPr>
                <w:tcW w:w="1151" w:type="dxa"/>
                <w:vMerge/>
              </w:tcPr>
            </w:tcPrChange>
          </w:tcPr>
          <w:p w14:paraId="694686D5" w14:textId="77777777" w:rsidR="007C1408" w:rsidRPr="00E00CFF" w:rsidRDefault="007C1408">
            <w:pPr>
              <w:pStyle w:val="NoSpacing"/>
              <w:rPr>
                <w:ins w:id="2410" w:author="Ademola Igbalajobi" w:date="2021-01-30T12:15:00Z"/>
                <w:rFonts w:ascii="Arial Narrow" w:hAnsi="Arial Narrow"/>
                <w:sz w:val="20"/>
                <w:szCs w:val="20"/>
                <w:rPrChange w:id="2411" w:author="Ademola Igbalajobi" w:date="2021-01-30T18:14:00Z">
                  <w:rPr>
                    <w:ins w:id="2412" w:author="Ademola Igbalajobi" w:date="2021-01-30T12:1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413" w:author="Ademola Igbalajobi" w:date="2021-01-30T22:10:00Z">
              <w:tcPr>
                <w:tcW w:w="2251" w:type="dxa"/>
                <w:vMerge/>
              </w:tcPr>
            </w:tcPrChange>
          </w:tcPr>
          <w:p w14:paraId="51AF78B0" w14:textId="77777777" w:rsidR="007C1408" w:rsidRPr="00E00CFF" w:rsidRDefault="007C1408">
            <w:pPr>
              <w:pStyle w:val="NoSpacing"/>
              <w:rPr>
                <w:ins w:id="2414" w:author="Ademola Igbalajobi" w:date="2021-01-30T12:15:00Z"/>
                <w:rFonts w:ascii="Arial Narrow" w:hAnsi="Arial Narrow"/>
                <w:sz w:val="20"/>
                <w:szCs w:val="20"/>
                <w:rPrChange w:id="2415" w:author="Ademola Igbalajobi" w:date="2021-01-30T18:14:00Z">
                  <w:rPr>
                    <w:ins w:id="2416" w:author="Ademola Igbalajobi" w:date="2021-01-30T12:1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417" w:author="Ademola Igbalajobi" w:date="2021-01-30T22:10:00Z">
              <w:tcPr>
                <w:tcW w:w="2657" w:type="dxa"/>
                <w:vMerge/>
              </w:tcPr>
            </w:tcPrChange>
          </w:tcPr>
          <w:p w14:paraId="53B5D393" w14:textId="77777777" w:rsidR="007C1408" w:rsidRPr="00E00CFF" w:rsidRDefault="007C1408">
            <w:pPr>
              <w:pStyle w:val="NoSpacing"/>
              <w:rPr>
                <w:ins w:id="2418" w:author="Ademola Igbalajobi" w:date="2021-01-30T12:15:00Z"/>
                <w:rFonts w:ascii="Arial Narrow" w:hAnsi="Arial Narrow"/>
                <w:sz w:val="20"/>
                <w:szCs w:val="20"/>
                <w:rPrChange w:id="2419" w:author="Ademola Igbalajobi" w:date="2021-01-30T18:14:00Z">
                  <w:rPr>
                    <w:ins w:id="2420" w:author="Ademola Igbalajobi" w:date="2021-01-30T12:1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421" w:author="Ademola Igbalajobi" w:date="2021-01-30T22:10:00Z">
              <w:tcPr>
                <w:tcW w:w="3206" w:type="dxa"/>
              </w:tcPr>
            </w:tcPrChange>
          </w:tcPr>
          <w:p w14:paraId="01828DDD" w14:textId="1AF63350" w:rsidR="007C1408" w:rsidRPr="00E00CFF" w:rsidRDefault="007C1408">
            <w:pPr>
              <w:pStyle w:val="NoSpacing"/>
              <w:rPr>
                <w:ins w:id="2422" w:author="Ademola Igbalajobi" w:date="2021-01-30T12:15:00Z"/>
                <w:rFonts w:ascii="Arial Narrow" w:hAnsi="Arial Narrow"/>
                <w:sz w:val="20"/>
                <w:szCs w:val="20"/>
                <w:rPrChange w:id="2423" w:author="Ademola Igbalajobi" w:date="2021-01-30T18:14:00Z">
                  <w:rPr>
                    <w:ins w:id="2424" w:author="Ademola Igbalajobi" w:date="2021-01-30T12:15:00Z"/>
                    <w:rFonts w:ascii="Arial Narrow" w:hAnsi="Arial Narrow"/>
                    <w:szCs w:val="24"/>
                  </w:rPr>
                </w:rPrChange>
              </w:rPr>
            </w:pPr>
            <w:ins w:id="2425" w:author="Ademola Igbalajobi" w:date="2021-01-30T12:15:00Z">
              <w:r w:rsidRPr="00E00CFF">
                <w:rPr>
                  <w:rFonts w:ascii="Arial Narrow" w:hAnsi="Arial Narrow"/>
                  <w:sz w:val="20"/>
                  <w:szCs w:val="20"/>
                  <w:rPrChange w:id="242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from Lenders</w:t>
              </w:r>
            </w:ins>
          </w:p>
        </w:tc>
        <w:tc>
          <w:tcPr>
            <w:tcW w:w="3150" w:type="dxa"/>
            <w:tcPrChange w:id="2427" w:author="Ademola Igbalajobi" w:date="2021-01-30T22:10:00Z">
              <w:tcPr>
                <w:tcW w:w="3150" w:type="dxa"/>
              </w:tcPr>
            </w:tcPrChange>
          </w:tcPr>
          <w:p w14:paraId="10212223" w14:textId="612135CE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428" w:author="Ademola Igbalajobi" w:date="2021-01-30T12:15:00Z"/>
                <w:rFonts w:ascii="Arial Narrow" w:hAnsi="Arial Narrow"/>
                <w:i/>
                <w:iCs/>
                <w:sz w:val="20"/>
                <w:szCs w:val="20"/>
                <w:rPrChange w:id="2429" w:author="Ademola Igbalajobi" w:date="2021-01-30T18:14:00Z">
                  <w:rPr>
                    <w:ins w:id="2430" w:author="Ademola Igbalajobi" w:date="2021-01-30T12:15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431" w:author="Ademola Igbalajobi" w:date="2021-01-30T12:1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3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1. Access Bank; </w:t>
              </w:r>
            </w:ins>
            <w:ins w:id="2433" w:author="Ademola Igbalajobi" w:date="2021-01-30T12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3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Loan</w:t>
              </w:r>
            </w:ins>
            <w:ins w:id="2435" w:author="Ademola Igbalajobi" w:date="2021-01-30T12:1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3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of </w:t>
              </w:r>
            </w:ins>
            <w:ins w:id="2437" w:author="Ademola Igbalajobi" w:date="2021-01-30T12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3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NGN </w:t>
              </w:r>
            </w:ins>
            <w:ins w:id="2439" w:author="Ademola Igbalajobi" w:date="2021-01-30T12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4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6.5</w:t>
              </w:r>
            </w:ins>
            <w:ins w:id="2441" w:author="Ademola Igbalajobi" w:date="2021-01-30T12:1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4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00; Amount Repayable - </w:t>
              </w:r>
            </w:ins>
            <w:ins w:id="2443" w:author="Ademola Igbalajobi" w:date="2021-01-30T12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4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NGN 7,</w:t>
              </w:r>
            </w:ins>
            <w:ins w:id="2445" w:author="Ademola Igbalajobi" w:date="2021-01-30T12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4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</w:t>
              </w:r>
            </w:ins>
            <w:ins w:id="2447" w:author="Ademola Igbalajobi" w:date="2021-01-30T12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4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00</w:t>
              </w:r>
            </w:ins>
            <w:ins w:id="2449" w:author="Ademola Igbalajobi" w:date="2021-01-30T12:1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5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due on </w:t>
              </w:r>
            </w:ins>
            <w:ins w:id="2451" w:author="Ademola Igbalajobi" w:date="2021-01-30T12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5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dd mmm yyyy</w:t>
              </w:r>
            </w:ins>
          </w:p>
          <w:p w14:paraId="2F7E2E38" w14:textId="2E2B7D40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453" w:author="Ademola Igbalajobi" w:date="2021-01-30T12:15:00Z"/>
                <w:rFonts w:ascii="Arial Narrow" w:hAnsi="Arial Narrow"/>
                <w:i/>
                <w:iCs/>
                <w:sz w:val="20"/>
                <w:szCs w:val="20"/>
                <w:rPrChange w:id="2454" w:author="Ademola Igbalajobi" w:date="2021-01-30T18:14:00Z">
                  <w:rPr>
                    <w:ins w:id="2455" w:author="Ademola Igbalajobi" w:date="2021-01-30T12:15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456" w:author="Ademola Igbalajobi" w:date="2021-01-30T12:1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5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2.</w:t>
              </w:r>
            </w:ins>
            <w:ins w:id="2458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5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Sterling Bank; Loan of NGN </w:t>
              </w:r>
            </w:ins>
            <w:ins w:id="2460" w:author="Ademola Igbalajobi" w:date="2021-01-30T12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6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6,500</w:t>
              </w:r>
            </w:ins>
            <w:ins w:id="2462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6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; Amount Repayable - NGN 7,</w:t>
              </w:r>
            </w:ins>
            <w:ins w:id="2464" w:author="Ademola Igbalajobi" w:date="2021-01-30T12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6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2</w:t>
              </w:r>
            </w:ins>
            <w:ins w:id="2466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6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00 due on dd mmm yyyy</w:t>
              </w:r>
            </w:ins>
          </w:p>
          <w:p w14:paraId="66093DAF" w14:textId="65C0DC77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468" w:author="Ademola Igbalajobi" w:date="2021-01-30T12:15:00Z"/>
                <w:rFonts w:ascii="Arial Narrow" w:hAnsi="Arial Narrow"/>
                <w:i/>
                <w:iCs/>
                <w:sz w:val="20"/>
                <w:szCs w:val="20"/>
                <w:rPrChange w:id="2469" w:author="Ademola Igbalajobi" w:date="2021-01-30T18:14:00Z">
                  <w:rPr>
                    <w:ins w:id="2470" w:author="Ademola Igbalajobi" w:date="2021-01-30T12:15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471" w:author="Ademola Igbalajobi" w:date="2021-01-30T12:1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7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3.</w:t>
              </w:r>
            </w:ins>
            <w:ins w:id="2473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7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ABC MFB; Loan of NGN </w:t>
              </w:r>
            </w:ins>
            <w:ins w:id="2475" w:author="Ademola Igbalajobi" w:date="2021-01-30T12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7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6,500</w:t>
              </w:r>
            </w:ins>
            <w:ins w:id="2477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7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; Amount Repayable - NGN 7,</w:t>
              </w:r>
            </w:ins>
            <w:ins w:id="2479" w:author="Ademola Igbalajobi" w:date="2021-01-30T12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8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</w:t>
              </w:r>
            </w:ins>
            <w:ins w:id="2481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8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00 due on dd mmm yyyy</w:t>
              </w:r>
            </w:ins>
          </w:p>
          <w:p w14:paraId="2E848376" w14:textId="0D6444F5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483" w:author="Ademola Igbalajobi" w:date="2021-01-30T12:15:00Z"/>
                <w:rFonts w:ascii="Arial Narrow" w:hAnsi="Arial Narrow"/>
                <w:i/>
                <w:iCs/>
                <w:sz w:val="20"/>
                <w:szCs w:val="20"/>
                <w:rPrChange w:id="2484" w:author="Ademola Igbalajobi" w:date="2021-01-30T18:14:00Z">
                  <w:rPr>
                    <w:ins w:id="2485" w:author="Ademola Igbalajobi" w:date="2021-01-30T12:15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486" w:author="Ademola Igbalajobi" w:date="2021-01-30T12:1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8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4.</w:t>
              </w:r>
            </w:ins>
            <w:ins w:id="2488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8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2490" w:author="Ademola Igbalajobi" w:date="2021-01-30T12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9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QuickCash Ltd</w:t>
              </w:r>
            </w:ins>
            <w:ins w:id="2492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9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; Loan of NGN </w:t>
              </w:r>
            </w:ins>
            <w:ins w:id="2494" w:author="Ademola Igbalajobi" w:date="2021-01-30T12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9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6,500</w:t>
              </w:r>
            </w:ins>
            <w:ins w:id="2496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9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; Amount Repayable - NGN </w:t>
              </w:r>
            </w:ins>
            <w:ins w:id="2498" w:author="Ademola Igbalajobi" w:date="2021-01-30T12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49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7,100</w:t>
              </w:r>
            </w:ins>
            <w:ins w:id="2500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0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due on dd mmm yyyy</w:t>
              </w:r>
            </w:ins>
          </w:p>
          <w:p w14:paraId="10C8E065" w14:textId="4807946C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502" w:author="Ademola Igbalajobi" w:date="2021-01-30T12:20:00Z"/>
                <w:rFonts w:ascii="Arial Narrow" w:hAnsi="Arial Narrow"/>
                <w:i/>
                <w:iCs/>
                <w:sz w:val="20"/>
                <w:szCs w:val="20"/>
                <w:rPrChange w:id="2503" w:author="Ademola Igbalajobi" w:date="2021-01-30T18:14:00Z">
                  <w:rPr>
                    <w:ins w:id="2504" w:author="Ademola Igbalajobi" w:date="2021-01-30T12:20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505" w:author="Ademola Igbalajobi" w:date="2021-01-30T12:1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0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5.</w:t>
              </w:r>
            </w:ins>
            <w:ins w:id="2507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0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2509" w:author="Ademola Igbalajobi" w:date="2021-01-30T12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1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Cashconne</w:t>
              </w:r>
            </w:ins>
            <w:ins w:id="2511" w:author="Ademola Igbalajobi" w:date="2021-01-30T12:2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1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ct MFB</w:t>
              </w:r>
            </w:ins>
            <w:ins w:id="2513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1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; Loan of NGN </w:t>
              </w:r>
            </w:ins>
            <w:ins w:id="2515" w:author="Ademola Igbalajobi" w:date="2021-01-30T12:2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1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6,500</w:t>
              </w:r>
            </w:ins>
            <w:ins w:id="2517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1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; Amount Repayable - NGN 7,</w:t>
              </w:r>
            </w:ins>
            <w:ins w:id="2519" w:author="Ademola Igbalajobi" w:date="2021-01-30T12:3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2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5</w:t>
              </w:r>
            </w:ins>
            <w:ins w:id="2521" w:author="Ademola Igbalajobi" w:date="2021-01-30T12:2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2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00</w:t>
              </w:r>
            </w:ins>
            <w:ins w:id="2523" w:author="Ademola Igbalajobi" w:date="2021-01-30T12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2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due on dd mmm yyyy</w:t>
              </w:r>
            </w:ins>
          </w:p>
          <w:p w14:paraId="08891A80" w14:textId="667BB645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525" w:author="Ademola Igbalajobi" w:date="2021-01-30T12:15:00Z"/>
                <w:rFonts w:ascii="Arial Narrow" w:hAnsi="Arial Narrow"/>
                <w:i/>
                <w:iCs/>
                <w:sz w:val="20"/>
                <w:szCs w:val="20"/>
                <w:rPrChange w:id="2526" w:author="Ademola Igbalajobi" w:date="2021-01-30T18:14:00Z">
                  <w:rPr>
                    <w:ins w:id="2527" w:author="Ademola Igbalajobi" w:date="2021-01-30T12:15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528" w:author="Ademola Igbalajobi" w:date="2021-01-30T12:20:00Z">
              <w:r w:rsidRPr="00E00CFF">
                <w:rPr>
                  <w:rFonts w:ascii="Arial Narrow" w:hAnsi="Arial Narrow"/>
                  <w:sz w:val="20"/>
                  <w:szCs w:val="20"/>
                  <w:rPrChange w:id="25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530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25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532" w:author="Ademola Igbalajobi" w:date="2021-01-30T12:20:00Z">
              <w:r w:rsidRPr="00E00CFF">
                <w:rPr>
                  <w:rFonts w:ascii="Arial Narrow" w:hAnsi="Arial Narrow"/>
                  <w:sz w:val="20"/>
                  <w:szCs w:val="20"/>
                  <w:rPrChange w:id="253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7C1408" w:rsidRPr="00E00CFF" w14:paraId="3D664D21" w14:textId="77777777" w:rsidTr="00077169">
        <w:trPr>
          <w:trHeight w:val="750"/>
          <w:ins w:id="2534" w:author="Ademola Igbalajobi" w:date="2021-01-29T13:45:00Z"/>
          <w:trPrChange w:id="2535" w:author="Ademola Igbalajobi" w:date="2021-01-30T22:10:00Z">
            <w:trPr>
              <w:trHeight w:val="750"/>
            </w:trPr>
          </w:trPrChange>
        </w:trPr>
        <w:tc>
          <w:tcPr>
            <w:tcW w:w="1151" w:type="dxa"/>
            <w:vMerge/>
            <w:tcPrChange w:id="2536" w:author="Ademola Igbalajobi" w:date="2021-01-30T22:10:00Z">
              <w:tcPr>
                <w:tcW w:w="1151" w:type="dxa"/>
                <w:vMerge/>
              </w:tcPr>
            </w:tcPrChange>
          </w:tcPr>
          <w:p w14:paraId="538E9564" w14:textId="77777777" w:rsidR="007C1408" w:rsidRPr="00E00CFF" w:rsidRDefault="007C1408">
            <w:pPr>
              <w:pStyle w:val="NoSpacing"/>
              <w:rPr>
                <w:ins w:id="2537" w:author="Ademola Igbalajobi" w:date="2021-01-29T13:45:00Z"/>
                <w:rFonts w:ascii="Arial Narrow" w:hAnsi="Arial Narrow"/>
                <w:sz w:val="20"/>
                <w:szCs w:val="20"/>
                <w:rPrChange w:id="2538" w:author="Ademola Igbalajobi" w:date="2021-01-30T18:14:00Z">
                  <w:rPr>
                    <w:ins w:id="253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540" w:author="Ademola Igbalajobi" w:date="2021-01-30T22:10:00Z">
              <w:tcPr>
                <w:tcW w:w="2251" w:type="dxa"/>
                <w:vMerge/>
              </w:tcPr>
            </w:tcPrChange>
          </w:tcPr>
          <w:p w14:paraId="2005F18D" w14:textId="77777777" w:rsidR="007C1408" w:rsidRPr="00E00CFF" w:rsidRDefault="007C1408">
            <w:pPr>
              <w:pStyle w:val="NoSpacing"/>
              <w:rPr>
                <w:ins w:id="2541" w:author="Ademola Igbalajobi" w:date="2021-01-29T18:49:00Z"/>
                <w:rFonts w:ascii="Arial Narrow" w:hAnsi="Arial Narrow"/>
                <w:sz w:val="20"/>
                <w:szCs w:val="20"/>
                <w:rPrChange w:id="2542" w:author="Ademola Igbalajobi" w:date="2021-01-30T18:14:00Z">
                  <w:rPr>
                    <w:ins w:id="2543" w:author="Ademola Igbalajobi" w:date="2021-01-29T18:49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544" w:author="Ademola Igbalajobi" w:date="2021-01-30T22:10:00Z">
              <w:tcPr>
                <w:tcW w:w="2657" w:type="dxa"/>
                <w:vMerge/>
              </w:tcPr>
            </w:tcPrChange>
          </w:tcPr>
          <w:p w14:paraId="1F1067FF" w14:textId="77777777" w:rsidR="007C1408" w:rsidRPr="00E00CFF" w:rsidRDefault="007C1408">
            <w:pPr>
              <w:pStyle w:val="NoSpacing"/>
              <w:rPr>
                <w:ins w:id="2545" w:author="Ademola Igbalajobi" w:date="2021-01-30T12:00:00Z"/>
                <w:rFonts w:ascii="Arial Narrow" w:hAnsi="Arial Narrow"/>
                <w:sz w:val="20"/>
                <w:szCs w:val="20"/>
                <w:rPrChange w:id="2546" w:author="Ademola Igbalajobi" w:date="2021-01-30T18:14:00Z">
                  <w:rPr>
                    <w:ins w:id="2547" w:author="Ademola Igbalajobi" w:date="2021-01-30T12:0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548" w:author="Ademola Igbalajobi" w:date="2021-01-30T22:10:00Z">
              <w:tcPr>
                <w:tcW w:w="3206" w:type="dxa"/>
              </w:tcPr>
            </w:tcPrChange>
          </w:tcPr>
          <w:p w14:paraId="537256D6" w14:textId="5915F87D" w:rsidR="007C1408" w:rsidRPr="00E00CFF" w:rsidRDefault="007C1408">
            <w:pPr>
              <w:pStyle w:val="NoSpacing"/>
              <w:rPr>
                <w:ins w:id="2549" w:author="Ademola Igbalajobi" w:date="2021-01-29T13:45:00Z"/>
                <w:rFonts w:ascii="Arial Narrow" w:hAnsi="Arial Narrow"/>
                <w:sz w:val="20"/>
                <w:szCs w:val="20"/>
                <w:rPrChange w:id="2550" w:author="Ademola Igbalajobi" w:date="2021-01-30T18:14:00Z">
                  <w:rPr>
                    <w:ins w:id="2551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552" w:author="Ademola Igbalajobi" w:date="2021-01-30T12:09:00Z">
              <w:r w:rsidRPr="00E00CFF">
                <w:rPr>
                  <w:rFonts w:ascii="Arial Narrow" w:hAnsi="Arial Narrow"/>
                  <w:sz w:val="20"/>
                  <w:szCs w:val="20"/>
                  <w:rPrChange w:id="255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PIN</w:t>
              </w:r>
            </w:ins>
          </w:p>
        </w:tc>
        <w:tc>
          <w:tcPr>
            <w:tcW w:w="3150" w:type="dxa"/>
            <w:tcPrChange w:id="2554" w:author="Ademola Igbalajobi" w:date="2021-01-30T22:10:00Z">
              <w:tcPr>
                <w:tcW w:w="3150" w:type="dxa"/>
              </w:tcPr>
            </w:tcPrChange>
          </w:tcPr>
          <w:p w14:paraId="69EE9252" w14:textId="25B1C2B5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555" w:author="Ademola Igbalajobi" w:date="2021-01-30T12:11:00Z"/>
                <w:rFonts w:ascii="Arial Narrow" w:hAnsi="Arial Narrow"/>
                <w:i/>
                <w:iCs/>
                <w:sz w:val="20"/>
                <w:szCs w:val="20"/>
                <w:rPrChange w:id="2556" w:author="Ademola Igbalajobi" w:date="2021-01-30T18:14:00Z">
                  <w:rPr>
                    <w:ins w:id="2557" w:author="Ademola Igbalajobi" w:date="2021-01-30T12:11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558" w:author="Ademola Igbalajobi" w:date="2021-01-30T12:1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5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about to borrow NGN 6,500</w:t>
              </w:r>
            </w:ins>
            <w:ins w:id="2560" w:author="Ademola Igbalajobi" w:date="2021-01-30T12:1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6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2562" w:author="Ademola Igbalajobi" w:date="2021-01-30T12:3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6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from “Lender”, </w:t>
              </w:r>
            </w:ins>
            <w:ins w:id="2564" w:author="Ademola Igbalajobi" w:date="2021-01-30T12:1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6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repayable </w:t>
              </w:r>
            </w:ins>
            <w:ins w:id="2566" w:author="Ademola Igbalajobi" w:date="2021-01-30T12:2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6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at </w:t>
              </w:r>
            </w:ins>
            <w:ins w:id="2568" w:author="Ademola Igbalajobi" w:date="2021-01-30T12:2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6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NGN 7,000; due </w:t>
              </w:r>
            </w:ins>
            <w:ins w:id="2570" w:author="Ademola Igbalajobi" w:date="2021-01-30T12:1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7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on </w:t>
              </w:r>
            </w:ins>
            <w:ins w:id="2572" w:author="Ademola Igbalajobi" w:date="2021-01-30T12:1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7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dd-mmm-yyyy. Enter PIN to confirm.</w:t>
              </w:r>
            </w:ins>
          </w:p>
          <w:p w14:paraId="3A4198CD" w14:textId="7D2A2A32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574" w:author="Ademola Igbalajobi" w:date="2021-01-30T12:12:00Z"/>
                <w:rFonts w:ascii="Arial Narrow" w:hAnsi="Arial Narrow"/>
                <w:i/>
                <w:iCs/>
                <w:sz w:val="20"/>
                <w:szCs w:val="20"/>
                <w:rPrChange w:id="2575" w:author="Ademola Igbalajobi" w:date="2021-01-30T18:14:00Z">
                  <w:rPr>
                    <w:ins w:id="2576" w:author="Ademola Igbalajobi" w:date="2021-01-30T12:12:00Z"/>
                    <w:rFonts w:ascii="Arial Narrow" w:hAnsi="Arial Narrow"/>
                    <w:szCs w:val="24"/>
                  </w:rPr>
                </w:rPrChange>
              </w:rPr>
            </w:pPr>
            <w:ins w:id="2577" w:author="Ademola Igbalajobi" w:date="2021-01-30T12:11:00Z">
              <w:r w:rsidRPr="00E00CFF">
                <w:rPr>
                  <w:rFonts w:ascii="Arial Narrow" w:hAnsi="Arial Narrow"/>
                  <w:sz w:val="20"/>
                  <w:szCs w:val="20"/>
                  <w:rPrChange w:id="257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579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258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581" w:author="Ademola Igbalajobi" w:date="2021-01-30T12:11:00Z">
              <w:r w:rsidRPr="00E00CFF">
                <w:rPr>
                  <w:rFonts w:ascii="Arial Narrow" w:hAnsi="Arial Narrow"/>
                  <w:sz w:val="20"/>
                  <w:szCs w:val="20"/>
                  <w:rPrChange w:id="258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  <w:p w14:paraId="647A283B" w14:textId="3AD7B252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583" w:author="Ademola Igbalajobi" w:date="2021-01-29T18:58:00Z"/>
                <w:rFonts w:ascii="Arial Narrow" w:hAnsi="Arial Narrow"/>
                <w:i/>
                <w:iCs/>
                <w:sz w:val="20"/>
                <w:szCs w:val="20"/>
                <w:rPrChange w:id="2584" w:author="Ademola Igbalajobi" w:date="2021-01-30T18:14:00Z">
                  <w:rPr>
                    <w:ins w:id="2585" w:author="Ademola Igbalajobi" w:date="2021-01-29T18:58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586" w:author="Ademola Igbalajobi" w:date="2021-01-30T12:1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You have successful</w:t>
              </w:r>
            </w:ins>
            <w:ins w:id="2588" w:author="Ademola Igbalajobi" w:date="2021-01-30T12:2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8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ly borrowed NGN 6,500 </w:t>
              </w:r>
            </w:ins>
            <w:ins w:id="2590" w:author="Ademola Igbalajobi" w:date="2021-01-30T12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9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from “Lender”, </w:t>
              </w:r>
            </w:ins>
            <w:ins w:id="2592" w:author="Ademola Igbalajobi" w:date="2021-01-30T12:2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9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repayable at NGN 7,000; due on dd-mmm-yyyy. </w:t>
              </w:r>
            </w:ins>
            <w:ins w:id="2594" w:author="Ademola Igbalajobi" w:date="2021-01-30T12:1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5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Your wallet will be credited shortly.</w:t>
              </w:r>
            </w:ins>
          </w:p>
        </w:tc>
      </w:tr>
      <w:tr w:rsidR="007C1408" w:rsidRPr="00E00CFF" w14:paraId="08D2A9C9" w14:textId="77777777" w:rsidTr="00077169">
        <w:trPr>
          <w:trHeight w:val="72"/>
          <w:ins w:id="2596" w:author="Ademola Igbalajobi" w:date="2021-01-29T13:45:00Z"/>
          <w:trPrChange w:id="2597" w:author="Ademola Igbalajobi" w:date="2021-01-30T22:10:00Z">
            <w:trPr>
              <w:trHeight w:val="72"/>
            </w:trPr>
          </w:trPrChange>
        </w:trPr>
        <w:tc>
          <w:tcPr>
            <w:tcW w:w="1151" w:type="dxa"/>
            <w:vMerge/>
            <w:tcPrChange w:id="2598" w:author="Ademola Igbalajobi" w:date="2021-01-30T22:10:00Z">
              <w:tcPr>
                <w:tcW w:w="1151" w:type="dxa"/>
                <w:vMerge/>
              </w:tcPr>
            </w:tcPrChange>
          </w:tcPr>
          <w:p w14:paraId="7A9A957F" w14:textId="77777777" w:rsidR="007C1408" w:rsidRPr="00E00CFF" w:rsidRDefault="007C1408">
            <w:pPr>
              <w:pStyle w:val="NoSpacing"/>
              <w:rPr>
                <w:ins w:id="2599" w:author="Ademola Igbalajobi" w:date="2021-01-29T13:45:00Z"/>
                <w:rFonts w:ascii="Arial Narrow" w:hAnsi="Arial Narrow"/>
                <w:sz w:val="20"/>
                <w:szCs w:val="20"/>
                <w:rPrChange w:id="2600" w:author="Ademola Igbalajobi" w:date="2021-01-30T18:14:00Z">
                  <w:rPr>
                    <w:ins w:id="2601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602" w:author="Ademola Igbalajobi" w:date="2021-01-30T22:10:00Z">
              <w:tcPr>
                <w:tcW w:w="2251" w:type="dxa"/>
                <w:vMerge/>
              </w:tcPr>
            </w:tcPrChange>
          </w:tcPr>
          <w:p w14:paraId="1766357B" w14:textId="77777777" w:rsidR="007C1408" w:rsidRPr="00E00CFF" w:rsidRDefault="007C1408">
            <w:pPr>
              <w:pStyle w:val="NoSpacing"/>
              <w:rPr>
                <w:ins w:id="2603" w:author="Ademola Igbalajobi" w:date="2021-01-29T18:49:00Z"/>
                <w:rFonts w:ascii="Arial Narrow" w:hAnsi="Arial Narrow"/>
                <w:sz w:val="20"/>
                <w:szCs w:val="20"/>
                <w:rPrChange w:id="2604" w:author="Ademola Igbalajobi" w:date="2021-01-30T18:14:00Z">
                  <w:rPr>
                    <w:ins w:id="2605" w:author="Ademola Igbalajobi" w:date="2021-01-29T18:49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 w:val="restart"/>
            <w:tcPrChange w:id="2606" w:author="Ademola Igbalajobi" w:date="2021-01-30T22:10:00Z">
              <w:tcPr>
                <w:tcW w:w="2657" w:type="dxa"/>
                <w:vMerge w:val="restart"/>
              </w:tcPr>
            </w:tcPrChange>
          </w:tcPr>
          <w:p w14:paraId="471E6B67" w14:textId="7192130E" w:rsidR="007C1408" w:rsidRPr="00E00CFF" w:rsidRDefault="007C1408">
            <w:pPr>
              <w:pStyle w:val="NoSpacing"/>
              <w:numPr>
                <w:ilvl w:val="0"/>
                <w:numId w:val="36"/>
              </w:numPr>
              <w:rPr>
                <w:ins w:id="2607" w:author="Ademola Igbalajobi" w:date="2021-01-29T13:45:00Z"/>
                <w:rFonts w:ascii="Arial Narrow" w:hAnsi="Arial Narrow"/>
                <w:sz w:val="20"/>
                <w:szCs w:val="20"/>
                <w:rPrChange w:id="2608" w:author="Ademola Igbalajobi" w:date="2021-01-30T18:14:00Z">
                  <w:rPr>
                    <w:ins w:id="2609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2610" w:author="Ademola Igbalajobi" w:date="2021-01-30T22:10:00Z">
                <w:pPr>
                  <w:pStyle w:val="NoSpacing"/>
                </w:pPr>
              </w:pPrChange>
            </w:pPr>
            <w:ins w:id="2611" w:author="Ademola Igbalajobi" w:date="2021-01-30T12:00:00Z">
              <w:r w:rsidRPr="00E00CFF">
                <w:rPr>
                  <w:rFonts w:ascii="Arial Narrow" w:hAnsi="Arial Narrow"/>
                  <w:sz w:val="20"/>
                  <w:szCs w:val="20"/>
                  <w:rPrChange w:id="261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Term Loan</w:t>
              </w:r>
            </w:ins>
          </w:p>
        </w:tc>
        <w:tc>
          <w:tcPr>
            <w:tcW w:w="3206" w:type="dxa"/>
            <w:tcPrChange w:id="2613" w:author="Ademola Igbalajobi" w:date="2021-01-30T22:10:00Z">
              <w:tcPr>
                <w:tcW w:w="3206" w:type="dxa"/>
              </w:tcPr>
            </w:tcPrChange>
          </w:tcPr>
          <w:p w14:paraId="750B1F56" w14:textId="720E9CBD" w:rsidR="007C1408" w:rsidRPr="00E00CFF" w:rsidRDefault="007C1408">
            <w:pPr>
              <w:pStyle w:val="NoSpacing"/>
              <w:rPr>
                <w:ins w:id="2614" w:author="Ademola Igbalajobi" w:date="2021-01-29T13:45:00Z"/>
                <w:rFonts w:ascii="Arial Narrow" w:hAnsi="Arial Narrow"/>
                <w:sz w:val="20"/>
                <w:szCs w:val="20"/>
                <w:rPrChange w:id="2615" w:author="Ademola Igbalajobi" w:date="2021-01-30T18:14:00Z">
                  <w:rPr>
                    <w:ins w:id="2616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617" w:author="Ademola Igbalajobi" w:date="2021-01-30T12:00:00Z">
              <w:r w:rsidRPr="00E00CFF">
                <w:rPr>
                  <w:rFonts w:ascii="Arial Narrow" w:hAnsi="Arial Narrow"/>
                  <w:sz w:val="20"/>
                  <w:szCs w:val="20"/>
                  <w:rPrChange w:id="261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Loan Amount Required</w:t>
              </w:r>
            </w:ins>
          </w:p>
        </w:tc>
        <w:tc>
          <w:tcPr>
            <w:tcW w:w="3150" w:type="dxa"/>
            <w:tcPrChange w:id="2619" w:author="Ademola Igbalajobi" w:date="2021-01-30T22:10:00Z">
              <w:tcPr>
                <w:tcW w:w="3150" w:type="dxa"/>
              </w:tcPr>
            </w:tcPrChange>
          </w:tcPr>
          <w:p w14:paraId="46BE2D0A" w14:textId="3915CB34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620" w:author="Ademola Igbalajobi" w:date="2021-01-29T13:45:00Z"/>
                <w:rFonts w:ascii="Arial Narrow" w:hAnsi="Arial Narrow"/>
                <w:sz w:val="20"/>
                <w:szCs w:val="20"/>
                <w:rPrChange w:id="2621" w:author="Ademola Igbalajobi" w:date="2021-01-30T18:14:00Z">
                  <w:rPr>
                    <w:ins w:id="262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623" w:author="Ademola Igbalajobi" w:date="2021-01-30T12:27:00Z">
              <w:r w:rsidRPr="00E00CFF">
                <w:rPr>
                  <w:rFonts w:ascii="Arial Narrow" w:hAnsi="Arial Narrow"/>
                  <w:sz w:val="20"/>
                  <w:szCs w:val="20"/>
                  <w:rPrChange w:id="262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625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262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627" w:author="Ademola Igbalajobi" w:date="2021-01-30T12:27:00Z">
              <w:r w:rsidRPr="00E00CFF">
                <w:rPr>
                  <w:rFonts w:ascii="Arial Narrow" w:hAnsi="Arial Narrow"/>
                  <w:sz w:val="20"/>
                  <w:szCs w:val="20"/>
                  <w:rPrChange w:id="262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7C1408" w:rsidRPr="00E00CFF" w14:paraId="7139C3A5" w14:textId="77777777" w:rsidTr="00077169">
        <w:trPr>
          <w:trHeight w:val="71"/>
          <w:ins w:id="2629" w:author="Ademola Igbalajobi" w:date="2021-01-29T13:45:00Z"/>
          <w:trPrChange w:id="2630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2631" w:author="Ademola Igbalajobi" w:date="2021-01-30T22:10:00Z">
              <w:tcPr>
                <w:tcW w:w="1151" w:type="dxa"/>
                <w:vMerge/>
              </w:tcPr>
            </w:tcPrChange>
          </w:tcPr>
          <w:p w14:paraId="73BEC9FA" w14:textId="77777777" w:rsidR="007C1408" w:rsidRPr="00E00CFF" w:rsidRDefault="007C1408">
            <w:pPr>
              <w:pStyle w:val="NoSpacing"/>
              <w:rPr>
                <w:ins w:id="2632" w:author="Ademola Igbalajobi" w:date="2021-01-29T13:45:00Z"/>
                <w:rFonts w:ascii="Arial Narrow" w:hAnsi="Arial Narrow"/>
                <w:sz w:val="20"/>
                <w:szCs w:val="20"/>
                <w:rPrChange w:id="2633" w:author="Ademola Igbalajobi" w:date="2021-01-30T18:14:00Z">
                  <w:rPr>
                    <w:ins w:id="263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635" w:author="Ademola Igbalajobi" w:date="2021-01-30T22:10:00Z">
              <w:tcPr>
                <w:tcW w:w="2251" w:type="dxa"/>
                <w:vMerge/>
              </w:tcPr>
            </w:tcPrChange>
          </w:tcPr>
          <w:p w14:paraId="79577653" w14:textId="77777777" w:rsidR="007C1408" w:rsidRPr="00E00CFF" w:rsidRDefault="007C1408">
            <w:pPr>
              <w:pStyle w:val="NoSpacing"/>
              <w:rPr>
                <w:ins w:id="2636" w:author="Ademola Igbalajobi" w:date="2021-01-29T18:49:00Z"/>
                <w:rFonts w:ascii="Arial Narrow" w:hAnsi="Arial Narrow"/>
                <w:sz w:val="20"/>
                <w:szCs w:val="20"/>
                <w:rPrChange w:id="2637" w:author="Ademola Igbalajobi" w:date="2021-01-30T18:14:00Z">
                  <w:rPr>
                    <w:ins w:id="2638" w:author="Ademola Igbalajobi" w:date="2021-01-29T18:49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639" w:author="Ademola Igbalajobi" w:date="2021-01-30T22:10:00Z">
              <w:tcPr>
                <w:tcW w:w="2657" w:type="dxa"/>
                <w:vMerge/>
              </w:tcPr>
            </w:tcPrChange>
          </w:tcPr>
          <w:p w14:paraId="2B634DC2" w14:textId="77777777" w:rsidR="007C1408" w:rsidRPr="00E00CFF" w:rsidRDefault="007C1408">
            <w:pPr>
              <w:pStyle w:val="NoSpacing"/>
              <w:numPr>
                <w:ilvl w:val="0"/>
                <w:numId w:val="36"/>
              </w:numPr>
              <w:rPr>
                <w:ins w:id="2640" w:author="Ademola Igbalajobi" w:date="2021-01-30T12:00:00Z"/>
                <w:rFonts w:ascii="Arial Narrow" w:hAnsi="Arial Narrow"/>
                <w:sz w:val="20"/>
                <w:szCs w:val="20"/>
                <w:rPrChange w:id="2641" w:author="Ademola Igbalajobi" w:date="2021-01-30T18:14:00Z">
                  <w:rPr>
                    <w:ins w:id="2642" w:author="Ademola Igbalajobi" w:date="2021-01-30T12:0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643" w:author="Ademola Igbalajobi" w:date="2021-01-30T22:10:00Z">
              <w:tcPr>
                <w:tcW w:w="3206" w:type="dxa"/>
              </w:tcPr>
            </w:tcPrChange>
          </w:tcPr>
          <w:p w14:paraId="2B525D0F" w14:textId="77777777" w:rsidR="007C1408" w:rsidRPr="00E00CFF" w:rsidRDefault="007C1408">
            <w:pPr>
              <w:pStyle w:val="NoSpacing"/>
              <w:rPr>
                <w:ins w:id="2644" w:author="Ademola Igbalajobi" w:date="2021-01-30T12:26:00Z"/>
                <w:rFonts w:ascii="Arial Narrow" w:hAnsi="Arial Narrow"/>
                <w:sz w:val="20"/>
                <w:szCs w:val="20"/>
                <w:rPrChange w:id="2645" w:author="Ademola Igbalajobi" w:date="2021-01-30T18:14:00Z">
                  <w:rPr>
                    <w:ins w:id="2646" w:author="Ademola Igbalajobi" w:date="2021-01-30T12:26:00Z"/>
                    <w:rFonts w:ascii="Arial Narrow" w:hAnsi="Arial Narrow"/>
                    <w:szCs w:val="24"/>
                  </w:rPr>
                </w:rPrChange>
              </w:rPr>
            </w:pPr>
            <w:ins w:id="2647" w:author="Ademola Igbalajobi" w:date="2021-01-30T12:26:00Z">
              <w:r w:rsidRPr="00E00CFF">
                <w:rPr>
                  <w:rFonts w:ascii="Arial Narrow" w:hAnsi="Arial Narrow"/>
                  <w:sz w:val="20"/>
                  <w:szCs w:val="20"/>
                  <w:rPrChange w:id="264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Repayment Period</w:t>
              </w:r>
            </w:ins>
          </w:p>
          <w:p w14:paraId="1BAACBD8" w14:textId="11C8E271" w:rsidR="007C1408" w:rsidRPr="00E00CFF" w:rsidRDefault="007C1408">
            <w:pPr>
              <w:pStyle w:val="NoSpacing"/>
              <w:rPr>
                <w:ins w:id="2649" w:author="Ademola Igbalajobi" w:date="2021-01-30T12:00:00Z"/>
                <w:rFonts w:ascii="Arial Narrow" w:hAnsi="Arial Narrow"/>
                <w:sz w:val="20"/>
                <w:szCs w:val="20"/>
                <w:rPrChange w:id="2650" w:author="Ademola Igbalajobi" w:date="2021-01-30T18:14:00Z">
                  <w:rPr>
                    <w:ins w:id="2651" w:author="Ademola Igbalajobi" w:date="2021-01-30T12:00:00Z"/>
                    <w:rFonts w:ascii="Arial Narrow" w:hAnsi="Arial Narrow"/>
                    <w:szCs w:val="24"/>
                  </w:rPr>
                </w:rPrChange>
              </w:rPr>
            </w:pPr>
            <w:ins w:id="2652" w:author="Ademola Igbalajobi" w:date="2021-01-30T12:2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65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(Drop down months from1 - 12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265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2655" w:author="Ademola Igbalajobi" w:date="2021-01-30T22:10:00Z">
              <w:tcPr>
                <w:tcW w:w="3150" w:type="dxa"/>
              </w:tcPr>
            </w:tcPrChange>
          </w:tcPr>
          <w:p w14:paraId="025AD213" w14:textId="60326C26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656" w:author="Ademola Igbalajobi" w:date="2021-01-29T13:45:00Z"/>
                <w:rFonts w:ascii="Arial Narrow" w:hAnsi="Arial Narrow"/>
                <w:sz w:val="20"/>
                <w:szCs w:val="20"/>
                <w:rPrChange w:id="2657" w:author="Ademola Igbalajobi" w:date="2021-01-30T18:14:00Z">
                  <w:rPr>
                    <w:ins w:id="2658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659" w:author="Ademola Igbalajobi" w:date="2021-01-30T12:27:00Z">
              <w:r w:rsidRPr="00E00CFF">
                <w:rPr>
                  <w:rFonts w:ascii="Arial Narrow" w:hAnsi="Arial Narrow"/>
                  <w:sz w:val="20"/>
                  <w:szCs w:val="20"/>
                  <w:rPrChange w:id="266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Show </w:t>
              </w:r>
            </w:ins>
            <w:ins w:id="2661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266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Cancel/ Send</w:t>
              </w:r>
            </w:ins>
            <w:ins w:id="2663" w:author="Ademola Igbalajobi" w:date="2021-01-30T12:27:00Z">
              <w:r w:rsidRPr="00E00CFF">
                <w:rPr>
                  <w:rFonts w:ascii="Arial Narrow" w:hAnsi="Arial Narrow"/>
                  <w:sz w:val="20"/>
                  <w:szCs w:val="20"/>
                  <w:rPrChange w:id="26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Options</w:t>
              </w:r>
            </w:ins>
          </w:p>
        </w:tc>
      </w:tr>
      <w:tr w:rsidR="007C1408" w:rsidRPr="00E00CFF" w14:paraId="2C4C3EC2" w14:textId="77777777" w:rsidTr="00077169">
        <w:trPr>
          <w:trHeight w:val="71"/>
          <w:ins w:id="2665" w:author="Ademola Igbalajobi" w:date="2021-01-29T13:45:00Z"/>
          <w:trPrChange w:id="2666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2667" w:author="Ademola Igbalajobi" w:date="2021-01-30T22:10:00Z">
              <w:tcPr>
                <w:tcW w:w="1151" w:type="dxa"/>
                <w:vMerge/>
              </w:tcPr>
            </w:tcPrChange>
          </w:tcPr>
          <w:p w14:paraId="5013793E" w14:textId="77777777" w:rsidR="007C1408" w:rsidRPr="00E00CFF" w:rsidRDefault="007C1408">
            <w:pPr>
              <w:pStyle w:val="NoSpacing"/>
              <w:rPr>
                <w:ins w:id="2668" w:author="Ademola Igbalajobi" w:date="2021-01-29T13:45:00Z"/>
                <w:rFonts w:ascii="Arial Narrow" w:hAnsi="Arial Narrow"/>
                <w:sz w:val="20"/>
                <w:szCs w:val="20"/>
                <w:rPrChange w:id="2669" w:author="Ademola Igbalajobi" w:date="2021-01-30T18:14:00Z">
                  <w:rPr>
                    <w:ins w:id="267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671" w:author="Ademola Igbalajobi" w:date="2021-01-30T22:10:00Z">
              <w:tcPr>
                <w:tcW w:w="2251" w:type="dxa"/>
                <w:vMerge/>
              </w:tcPr>
            </w:tcPrChange>
          </w:tcPr>
          <w:p w14:paraId="161F2A73" w14:textId="77777777" w:rsidR="007C1408" w:rsidRPr="00E00CFF" w:rsidRDefault="007C1408">
            <w:pPr>
              <w:pStyle w:val="NoSpacing"/>
              <w:rPr>
                <w:ins w:id="2672" w:author="Ademola Igbalajobi" w:date="2021-01-29T18:49:00Z"/>
                <w:rFonts w:ascii="Arial Narrow" w:hAnsi="Arial Narrow"/>
                <w:sz w:val="20"/>
                <w:szCs w:val="20"/>
                <w:rPrChange w:id="2673" w:author="Ademola Igbalajobi" w:date="2021-01-30T18:14:00Z">
                  <w:rPr>
                    <w:ins w:id="2674" w:author="Ademola Igbalajobi" w:date="2021-01-29T18:49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675" w:author="Ademola Igbalajobi" w:date="2021-01-30T22:10:00Z">
              <w:tcPr>
                <w:tcW w:w="2657" w:type="dxa"/>
                <w:vMerge/>
              </w:tcPr>
            </w:tcPrChange>
          </w:tcPr>
          <w:p w14:paraId="44AC38F9" w14:textId="77777777" w:rsidR="007C1408" w:rsidRPr="00E00CFF" w:rsidRDefault="007C1408">
            <w:pPr>
              <w:pStyle w:val="NoSpacing"/>
              <w:numPr>
                <w:ilvl w:val="0"/>
                <w:numId w:val="36"/>
              </w:numPr>
              <w:rPr>
                <w:ins w:id="2676" w:author="Ademola Igbalajobi" w:date="2021-01-30T12:00:00Z"/>
                <w:rFonts w:ascii="Arial Narrow" w:hAnsi="Arial Narrow"/>
                <w:sz w:val="20"/>
                <w:szCs w:val="20"/>
                <w:rPrChange w:id="2677" w:author="Ademola Igbalajobi" w:date="2021-01-30T18:14:00Z">
                  <w:rPr>
                    <w:ins w:id="2678" w:author="Ademola Igbalajobi" w:date="2021-01-30T12:0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679" w:author="Ademola Igbalajobi" w:date="2021-01-30T22:10:00Z">
              <w:tcPr>
                <w:tcW w:w="3206" w:type="dxa"/>
              </w:tcPr>
            </w:tcPrChange>
          </w:tcPr>
          <w:p w14:paraId="3A1F6780" w14:textId="77777777" w:rsidR="007C1408" w:rsidRDefault="007C1408" w:rsidP="00077169">
            <w:pPr>
              <w:pStyle w:val="NoSpacing"/>
              <w:rPr>
                <w:ins w:id="2680" w:author="Ademola Igbalajobi" w:date="2021-01-30T22:16:00Z"/>
                <w:rFonts w:ascii="Arial Narrow" w:hAnsi="Arial Narrow"/>
                <w:sz w:val="20"/>
                <w:szCs w:val="20"/>
              </w:rPr>
            </w:pPr>
            <w:ins w:id="2681" w:author="Ademola Igbalajobi" w:date="2021-01-30T12:26:00Z">
              <w:r w:rsidRPr="00E00CFF">
                <w:rPr>
                  <w:rFonts w:ascii="Arial Narrow" w:hAnsi="Arial Narrow"/>
                  <w:sz w:val="20"/>
                  <w:szCs w:val="20"/>
                  <w:rPrChange w:id="268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from Lenders</w:t>
              </w:r>
            </w:ins>
          </w:p>
          <w:p w14:paraId="61074921" w14:textId="77777777" w:rsidR="001026F0" w:rsidRDefault="001026F0" w:rsidP="001026F0">
            <w:pPr>
              <w:rPr>
                <w:ins w:id="2683" w:author="Ademola Igbalajobi" w:date="2021-01-30T22:16:00Z"/>
                <w:rFonts w:ascii="Arial Narrow" w:hAnsi="Arial Narrow"/>
                <w:sz w:val="20"/>
                <w:szCs w:val="20"/>
              </w:rPr>
            </w:pPr>
          </w:p>
          <w:p w14:paraId="1E126EF8" w14:textId="61D26F5E" w:rsidR="001026F0" w:rsidRPr="001026F0" w:rsidRDefault="001026F0">
            <w:pPr>
              <w:ind w:firstLine="720"/>
              <w:rPr>
                <w:ins w:id="2684" w:author="Ademola Igbalajobi" w:date="2021-01-30T12:00:00Z"/>
                <w:rPrChange w:id="2685" w:author="Ademola Igbalajobi" w:date="2021-01-30T22:16:00Z">
                  <w:rPr>
                    <w:ins w:id="2686" w:author="Ademola Igbalajobi" w:date="2021-01-30T12:00:00Z"/>
                    <w:rFonts w:ascii="Arial Narrow" w:hAnsi="Arial Narrow"/>
                    <w:szCs w:val="24"/>
                  </w:rPr>
                </w:rPrChange>
              </w:rPr>
              <w:pPrChange w:id="2687" w:author="Ademola Igbalajobi" w:date="2021-01-30T22:16:00Z">
                <w:pPr>
                  <w:pStyle w:val="NoSpacing"/>
                </w:pPr>
              </w:pPrChange>
            </w:pPr>
          </w:p>
        </w:tc>
        <w:tc>
          <w:tcPr>
            <w:tcW w:w="3150" w:type="dxa"/>
            <w:tcPrChange w:id="2688" w:author="Ademola Igbalajobi" w:date="2021-01-30T22:10:00Z">
              <w:tcPr>
                <w:tcW w:w="3150" w:type="dxa"/>
              </w:tcPr>
            </w:tcPrChange>
          </w:tcPr>
          <w:p w14:paraId="03F5BCBB" w14:textId="3AACDE0B" w:rsidR="007C1408" w:rsidRPr="00E00CFF" w:rsidRDefault="007C1408">
            <w:pPr>
              <w:pStyle w:val="NoSpacing"/>
              <w:rPr>
                <w:ins w:id="2689" w:author="Ademola Igbalajobi" w:date="2021-01-30T12:28:00Z"/>
                <w:rFonts w:ascii="Arial Narrow" w:hAnsi="Arial Narrow"/>
                <w:i/>
                <w:iCs/>
                <w:sz w:val="20"/>
                <w:szCs w:val="20"/>
                <w:rPrChange w:id="2690" w:author="Ademola Igbalajobi" w:date="2021-01-30T18:14:00Z">
                  <w:rPr>
                    <w:ins w:id="2691" w:author="Ademola Igbalajobi" w:date="2021-01-30T12:28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2692" w:author="Ademola Igbalajobi" w:date="2021-01-30T22:10:00Z">
                <w:pPr>
                  <w:pStyle w:val="NoSpacing"/>
                  <w:numPr>
                    <w:numId w:val="9"/>
                  </w:numPr>
                  <w:ind w:left="360" w:hanging="360"/>
                </w:pPr>
              </w:pPrChange>
            </w:pPr>
            <w:ins w:id="2693" w:author="Ademola Igbalajobi" w:date="2021-01-30T12:2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69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lastRenderedPageBreak/>
                <w:t>1. Access Bank; Loan of NGN 6.50</w:t>
              </w:r>
            </w:ins>
            <w:ins w:id="2695" w:author="Ademola Igbalajobi" w:date="2021-01-30T12:2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69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0; Monthly repayment of NGN1,</w:t>
              </w:r>
            </w:ins>
            <w:ins w:id="2697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69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1</w:t>
              </w:r>
            </w:ins>
            <w:ins w:id="2699" w:author="Ademola Igbalajobi" w:date="2021-01-30T12:3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0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66.66</w:t>
              </w:r>
            </w:ins>
            <w:ins w:id="2701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0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2703" w:author="Ademola Igbalajobi" w:date="2021-01-30T12:2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0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lastRenderedPageBreak/>
                <w:t xml:space="preserve">over x months; Total </w:t>
              </w:r>
            </w:ins>
            <w:ins w:id="2705" w:author="Ademola Igbalajobi" w:date="2021-01-30T12:2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0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Repayable - NGN 7,000</w:t>
              </w:r>
            </w:ins>
            <w:ins w:id="2707" w:author="Ademola Igbalajobi" w:date="2021-01-30T12:2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0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. </w:t>
              </w:r>
            </w:ins>
          </w:p>
          <w:p w14:paraId="3D91AFBF" w14:textId="77777777" w:rsidR="007C1408" w:rsidRPr="00E00CFF" w:rsidRDefault="007C1408">
            <w:pPr>
              <w:pStyle w:val="NoSpacing"/>
              <w:rPr>
                <w:ins w:id="2709" w:author="Ademola Igbalajobi" w:date="2021-01-30T16:36:00Z"/>
                <w:rFonts w:ascii="Arial Narrow" w:hAnsi="Arial Narrow"/>
                <w:i/>
                <w:iCs/>
                <w:sz w:val="20"/>
                <w:szCs w:val="20"/>
                <w:rPrChange w:id="2710" w:author="Ademola Igbalajobi" w:date="2021-01-30T18:14:00Z">
                  <w:rPr>
                    <w:ins w:id="2711" w:author="Ademola Igbalajobi" w:date="2021-01-30T16:36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</w:p>
          <w:p w14:paraId="65296295" w14:textId="59B9878A" w:rsidR="007C1408" w:rsidRPr="00E00CFF" w:rsidRDefault="007C1408">
            <w:pPr>
              <w:pStyle w:val="NoSpacing"/>
              <w:rPr>
                <w:ins w:id="2712" w:author="Ademola Igbalajobi" w:date="2021-01-30T12:26:00Z"/>
                <w:rFonts w:ascii="Arial Narrow" w:hAnsi="Arial Narrow"/>
                <w:i/>
                <w:iCs/>
                <w:sz w:val="20"/>
                <w:szCs w:val="20"/>
                <w:rPrChange w:id="2713" w:author="Ademola Igbalajobi" w:date="2021-01-30T18:14:00Z">
                  <w:rPr>
                    <w:ins w:id="2714" w:author="Ademola Igbalajobi" w:date="2021-01-30T12:26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2715" w:author="Ademola Igbalajobi" w:date="2021-01-30T22:10:00Z">
                <w:pPr>
                  <w:pStyle w:val="NoSpacing"/>
                  <w:numPr>
                    <w:numId w:val="9"/>
                  </w:numPr>
                  <w:ind w:left="360" w:hanging="360"/>
                </w:pPr>
              </w:pPrChange>
            </w:pPr>
            <w:ins w:id="2716" w:author="Ademola Igbalajobi" w:date="2021-01-30T12:2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1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2. Sterling Bank; Loan of NGN 6,500; </w:t>
              </w:r>
            </w:ins>
            <w:ins w:id="2718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1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Monthly repayment of NGN1,</w:t>
              </w:r>
            </w:ins>
            <w:ins w:id="2720" w:author="Ademola Igbalajobi" w:date="2021-01-30T12:3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2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2</w:t>
              </w:r>
            </w:ins>
            <w:ins w:id="2722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2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00 over x months; Total Repayable - NGN 7,000.</w:t>
              </w:r>
            </w:ins>
          </w:p>
          <w:p w14:paraId="15089D65" w14:textId="77777777" w:rsidR="007C1408" w:rsidRPr="00E00CFF" w:rsidRDefault="007C1408">
            <w:pPr>
              <w:pStyle w:val="NoSpacing"/>
              <w:rPr>
                <w:ins w:id="2724" w:author="Ademola Igbalajobi" w:date="2021-01-30T16:36:00Z"/>
                <w:rFonts w:ascii="Arial Narrow" w:hAnsi="Arial Narrow"/>
                <w:i/>
                <w:iCs/>
                <w:sz w:val="20"/>
                <w:szCs w:val="20"/>
                <w:rPrChange w:id="2725" w:author="Ademola Igbalajobi" w:date="2021-01-30T18:14:00Z">
                  <w:rPr>
                    <w:ins w:id="2726" w:author="Ademola Igbalajobi" w:date="2021-01-30T16:36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</w:p>
          <w:p w14:paraId="62C94893" w14:textId="190FFA78" w:rsidR="007C1408" w:rsidRPr="00E00CFF" w:rsidRDefault="007C1408">
            <w:pPr>
              <w:pStyle w:val="NoSpacing"/>
              <w:rPr>
                <w:ins w:id="2727" w:author="Ademola Igbalajobi" w:date="2021-01-30T12:29:00Z"/>
                <w:rFonts w:ascii="Arial Narrow" w:hAnsi="Arial Narrow"/>
                <w:i/>
                <w:iCs/>
                <w:sz w:val="20"/>
                <w:szCs w:val="20"/>
                <w:rPrChange w:id="2728" w:author="Ademola Igbalajobi" w:date="2021-01-30T18:14:00Z">
                  <w:rPr>
                    <w:ins w:id="2729" w:author="Ademola Igbalajobi" w:date="2021-01-30T12:29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2730" w:author="Ademola Igbalajobi" w:date="2021-01-30T22:10:00Z">
                <w:pPr>
                  <w:pStyle w:val="NoSpacing"/>
                  <w:numPr>
                    <w:numId w:val="9"/>
                  </w:numPr>
                  <w:ind w:left="360" w:hanging="360"/>
                </w:pPr>
              </w:pPrChange>
            </w:pPr>
            <w:ins w:id="2731" w:author="Ademola Igbalajobi" w:date="2021-01-30T12:2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3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3. ABC MFB; Loan of NGN 6,500; </w:t>
              </w:r>
            </w:ins>
            <w:ins w:id="2733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3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Monthly repayment of NGN1,1</w:t>
              </w:r>
            </w:ins>
            <w:ins w:id="2735" w:author="Ademola Igbalajobi" w:date="2021-01-30T12:3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3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66.66</w:t>
              </w:r>
            </w:ins>
            <w:ins w:id="2737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3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over x months; Total Repayable - NGN 7,000. </w:t>
              </w:r>
            </w:ins>
          </w:p>
          <w:p w14:paraId="1B3288AE" w14:textId="77777777" w:rsidR="007C1408" w:rsidRPr="00E00CFF" w:rsidRDefault="007C1408">
            <w:pPr>
              <w:pStyle w:val="NoSpacing"/>
              <w:rPr>
                <w:ins w:id="2739" w:author="Ademola Igbalajobi" w:date="2021-01-30T16:36:00Z"/>
                <w:rFonts w:ascii="Arial Narrow" w:hAnsi="Arial Narrow"/>
                <w:i/>
                <w:iCs/>
                <w:sz w:val="20"/>
                <w:szCs w:val="20"/>
                <w:rPrChange w:id="2740" w:author="Ademola Igbalajobi" w:date="2021-01-30T18:14:00Z">
                  <w:rPr>
                    <w:ins w:id="2741" w:author="Ademola Igbalajobi" w:date="2021-01-30T16:36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</w:p>
          <w:p w14:paraId="4B36E778" w14:textId="068AF054" w:rsidR="007C1408" w:rsidRPr="00E00CFF" w:rsidRDefault="007C1408">
            <w:pPr>
              <w:pStyle w:val="NoSpacing"/>
              <w:rPr>
                <w:ins w:id="2742" w:author="Ademola Igbalajobi" w:date="2021-01-30T12:26:00Z"/>
                <w:rFonts w:ascii="Arial Narrow" w:hAnsi="Arial Narrow"/>
                <w:i/>
                <w:iCs/>
                <w:sz w:val="20"/>
                <w:szCs w:val="20"/>
                <w:rPrChange w:id="2743" w:author="Ademola Igbalajobi" w:date="2021-01-30T18:14:00Z">
                  <w:rPr>
                    <w:ins w:id="2744" w:author="Ademola Igbalajobi" w:date="2021-01-30T12:26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2745" w:author="Ademola Igbalajobi" w:date="2021-01-30T22:10:00Z">
                <w:pPr>
                  <w:pStyle w:val="NoSpacing"/>
                  <w:numPr>
                    <w:numId w:val="9"/>
                  </w:numPr>
                  <w:ind w:left="360" w:hanging="360"/>
                </w:pPr>
              </w:pPrChange>
            </w:pPr>
            <w:ins w:id="2746" w:author="Ademola Igbalajobi" w:date="2021-01-30T12:2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4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4. QuickCash Ltd; Loan of NGN 6,500; </w:t>
              </w:r>
            </w:ins>
            <w:ins w:id="2748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4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Monthly repayment of NGN1,1</w:t>
              </w:r>
            </w:ins>
            <w:ins w:id="2750" w:author="Ademola Igbalajobi" w:date="2021-01-30T12:3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5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83.33</w:t>
              </w:r>
            </w:ins>
            <w:ins w:id="2752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5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over </w:t>
              </w:r>
            </w:ins>
            <w:ins w:id="2754" w:author="Ademola Igbalajobi" w:date="2021-01-30T12:3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5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x </w:t>
              </w:r>
            </w:ins>
            <w:ins w:id="2756" w:author="Ademola Igbalajobi" w:date="2021-01-30T12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5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months; Total Repayable - NGN 7,000.</w:t>
              </w:r>
            </w:ins>
          </w:p>
          <w:p w14:paraId="5CF1EDDF" w14:textId="77777777" w:rsidR="007C1408" w:rsidRPr="00E00CFF" w:rsidRDefault="007C1408">
            <w:pPr>
              <w:pStyle w:val="NoSpacing"/>
              <w:rPr>
                <w:ins w:id="2758" w:author="Ademola Igbalajobi" w:date="2021-01-30T16:37:00Z"/>
                <w:rFonts w:ascii="Arial Narrow" w:hAnsi="Arial Narrow"/>
                <w:i/>
                <w:iCs/>
                <w:sz w:val="20"/>
                <w:szCs w:val="20"/>
                <w:rPrChange w:id="2759" w:author="Ademola Igbalajobi" w:date="2021-01-30T18:14:00Z">
                  <w:rPr>
                    <w:ins w:id="2760" w:author="Ademola Igbalajobi" w:date="2021-01-30T16:37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</w:p>
          <w:p w14:paraId="145AC023" w14:textId="7CB23D98" w:rsidR="007C1408" w:rsidRPr="00E00CFF" w:rsidRDefault="007C1408">
            <w:pPr>
              <w:pStyle w:val="NoSpacing"/>
              <w:rPr>
                <w:ins w:id="2761" w:author="Ademola Igbalajobi" w:date="2021-01-30T12:26:00Z"/>
                <w:rFonts w:ascii="Arial Narrow" w:hAnsi="Arial Narrow"/>
                <w:i/>
                <w:iCs/>
                <w:sz w:val="20"/>
                <w:szCs w:val="20"/>
                <w:rPrChange w:id="2762" w:author="Ademola Igbalajobi" w:date="2021-01-30T18:14:00Z">
                  <w:rPr>
                    <w:ins w:id="2763" w:author="Ademola Igbalajobi" w:date="2021-01-30T12:26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2764" w:author="Ademola Igbalajobi" w:date="2021-01-30T22:10:00Z">
                <w:pPr>
                  <w:pStyle w:val="NoSpacing"/>
                  <w:numPr>
                    <w:numId w:val="9"/>
                  </w:numPr>
                  <w:ind w:left="360" w:hanging="360"/>
                </w:pPr>
              </w:pPrChange>
            </w:pPr>
            <w:ins w:id="2765" w:author="Ademola Igbalajobi" w:date="2021-01-30T12:2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6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5. Cashconnect MFB; Loan of NGN 6,500; </w:t>
              </w:r>
            </w:ins>
            <w:ins w:id="2767" w:author="Ademola Igbalajobi" w:date="2021-01-30T12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6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Monthly repayment of NGN1,</w:t>
              </w:r>
            </w:ins>
            <w:ins w:id="2769" w:author="Ademola Igbalajobi" w:date="2021-01-30T12:3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7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250</w:t>
              </w:r>
            </w:ins>
            <w:ins w:id="2771" w:author="Ademola Igbalajobi" w:date="2021-01-30T12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7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over x months; Total Repayable - NGN 7,</w:t>
              </w:r>
            </w:ins>
            <w:ins w:id="2773" w:author="Ademola Igbalajobi" w:date="2021-01-30T12:3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7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5</w:t>
              </w:r>
            </w:ins>
            <w:ins w:id="2775" w:author="Ademola Igbalajobi" w:date="2021-01-30T12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77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00.</w:t>
              </w:r>
            </w:ins>
          </w:p>
          <w:p w14:paraId="4437D0A6" w14:textId="01BD6711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777" w:author="Ademola Igbalajobi" w:date="2021-01-29T13:45:00Z"/>
                <w:rFonts w:ascii="Arial Narrow" w:hAnsi="Arial Narrow"/>
                <w:sz w:val="20"/>
                <w:szCs w:val="20"/>
                <w:rPrChange w:id="2778" w:author="Ademola Igbalajobi" w:date="2021-01-30T18:14:00Z">
                  <w:rPr>
                    <w:ins w:id="277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780" w:author="Ademola Igbalajobi" w:date="2021-01-30T12:26:00Z">
              <w:r w:rsidRPr="00E00CFF">
                <w:rPr>
                  <w:rFonts w:ascii="Arial Narrow" w:hAnsi="Arial Narrow"/>
                  <w:sz w:val="20"/>
                  <w:szCs w:val="20"/>
                  <w:rPrChange w:id="27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</w:t>
              </w:r>
            </w:ins>
            <w:ins w:id="2782" w:author="Ademola Igbalajobi" w:date="2021-01-30T14:34:00Z">
              <w:r w:rsidRPr="00E00CFF">
                <w:rPr>
                  <w:rFonts w:ascii="Arial Narrow" w:hAnsi="Arial Narrow"/>
                  <w:sz w:val="20"/>
                  <w:szCs w:val="20"/>
                  <w:rPrChange w:id="278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/ </w:t>
              </w:r>
            </w:ins>
            <w:ins w:id="2784" w:author="Ademola Igbalajobi" w:date="2021-01-30T12:26:00Z">
              <w:r w:rsidRPr="00E00CFF">
                <w:rPr>
                  <w:rFonts w:ascii="Arial Narrow" w:hAnsi="Arial Narrow"/>
                  <w:sz w:val="20"/>
                  <w:szCs w:val="20"/>
                  <w:rPrChange w:id="27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Send Options</w:t>
              </w:r>
            </w:ins>
          </w:p>
        </w:tc>
      </w:tr>
      <w:tr w:rsidR="007C1408" w:rsidRPr="00E00CFF" w14:paraId="7B96A754" w14:textId="77777777" w:rsidTr="00077169">
        <w:trPr>
          <w:trHeight w:val="71"/>
          <w:ins w:id="2786" w:author="Ademola Igbalajobi" w:date="2021-01-30T14:44:00Z"/>
          <w:trPrChange w:id="2787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2788" w:author="Ademola Igbalajobi" w:date="2021-01-30T22:10:00Z">
              <w:tcPr>
                <w:tcW w:w="1151" w:type="dxa"/>
                <w:vMerge/>
              </w:tcPr>
            </w:tcPrChange>
          </w:tcPr>
          <w:p w14:paraId="1FEB1183" w14:textId="77777777" w:rsidR="007C1408" w:rsidRPr="00E00CFF" w:rsidRDefault="007C1408">
            <w:pPr>
              <w:pStyle w:val="NoSpacing"/>
              <w:rPr>
                <w:ins w:id="2789" w:author="Ademola Igbalajobi" w:date="2021-01-30T14:44:00Z"/>
                <w:rFonts w:ascii="Arial Narrow" w:hAnsi="Arial Narrow"/>
                <w:sz w:val="20"/>
                <w:szCs w:val="20"/>
                <w:rPrChange w:id="2790" w:author="Ademola Igbalajobi" w:date="2021-01-30T18:14:00Z">
                  <w:rPr>
                    <w:ins w:id="2791" w:author="Ademola Igbalajobi" w:date="2021-01-30T14:44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792" w:author="Ademola Igbalajobi" w:date="2021-01-30T22:10:00Z">
              <w:tcPr>
                <w:tcW w:w="2251" w:type="dxa"/>
                <w:vMerge/>
              </w:tcPr>
            </w:tcPrChange>
          </w:tcPr>
          <w:p w14:paraId="180B8B5C" w14:textId="77777777" w:rsidR="007C1408" w:rsidRPr="00E00CFF" w:rsidRDefault="007C1408">
            <w:pPr>
              <w:pStyle w:val="NoSpacing"/>
              <w:rPr>
                <w:ins w:id="2793" w:author="Ademola Igbalajobi" w:date="2021-01-30T14:44:00Z"/>
                <w:rFonts w:ascii="Arial Narrow" w:hAnsi="Arial Narrow"/>
                <w:sz w:val="20"/>
                <w:szCs w:val="20"/>
                <w:rPrChange w:id="2794" w:author="Ademola Igbalajobi" w:date="2021-01-30T18:14:00Z">
                  <w:rPr>
                    <w:ins w:id="2795" w:author="Ademola Igbalajobi" w:date="2021-01-30T14:44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2796" w:author="Ademola Igbalajobi" w:date="2021-01-30T22:10:00Z">
              <w:tcPr>
                <w:tcW w:w="2657" w:type="dxa"/>
              </w:tcPr>
            </w:tcPrChange>
          </w:tcPr>
          <w:p w14:paraId="0DEE07D1" w14:textId="77777777" w:rsidR="007C1408" w:rsidRPr="00E00CFF" w:rsidRDefault="007C1408">
            <w:pPr>
              <w:pStyle w:val="NoSpacing"/>
              <w:rPr>
                <w:ins w:id="2797" w:author="Ademola Igbalajobi" w:date="2021-01-30T14:44:00Z"/>
                <w:rFonts w:ascii="Arial Narrow" w:hAnsi="Arial Narrow"/>
                <w:sz w:val="20"/>
                <w:szCs w:val="20"/>
                <w:rPrChange w:id="2798" w:author="Ademola Igbalajobi" w:date="2021-01-30T18:14:00Z">
                  <w:rPr>
                    <w:ins w:id="2799" w:author="Ademola Igbalajobi" w:date="2021-01-30T14:44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800" w:author="Ademola Igbalajobi" w:date="2021-01-30T22:10:00Z">
              <w:tcPr>
                <w:tcW w:w="3206" w:type="dxa"/>
              </w:tcPr>
            </w:tcPrChange>
          </w:tcPr>
          <w:p w14:paraId="7FAE83A9" w14:textId="1AA31169" w:rsidR="007C1408" w:rsidRPr="00E00CFF" w:rsidRDefault="007C1408">
            <w:pPr>
              <w:pStyle w:val="NoSpacing"/>
              <w:rPr>
                <w:ins w:id="2801" w:author="Ademola Igbalajobi" w:date="2021-01-30T14:44:00Z"/>
                <w:rFonts w:ascii="Arial Narrow" w:hAnsi="Arial Narrow"/>
                <w:sz w:val="20"/>
                <w:szCs w:val="20"/>
                <w:rPrChange w:id="2802" w:author="Ademola Igbalajobi" w:date="2021-01-30T18:14:00Z">
                  <w:rPr>
                    <w:ins w:id="2803" w:author="Ademola Igbalajobi" w:date="2021-01-30T14:44:00Z"/>
                    <w:rFonts w:ascii="Arial Narrow" w:hAnsi="Arial Narrow"/>
                    <w:szCs w:val="24"/>
                  </w:rPr>
                </w:rPrChange>
              </w:rPr>
            </w:pPr>
            <w:ins w:id="2804" w:author="Ademola Igbalajobi" w:date="2021-01-30T14:44:00Z">
              <w:r w:rsidRPr="00E00CFF">
                <w:rPr>
                  <w:rFonts w:ascii="Arial Narrow" w:hAnsi="Arial Narrow"/>
                  <w:sz w:val="20"/>
                  <w:szCs w:val="20"/>
                  <w:rPrChange w:id="280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PIN</w:t>
              </w:r>
            </w:ins>
          </w:p>
        </w:tc>
        <w:tc>
          <w:tcPr>
            <w:tcW w:w="3150" w:type="dxa"/>
            <w:tcPrChange w:id="2806" w:author="Ademola Igbalajobi" w:date="2021-01-30T22:10:00Z">
              <w:tcPr>
                <w:tcW w:w="3150" w:type="dxa"/>
              </w:tcPr>
            </w:tcPrChange>
          </w:tcPr>
          <w:p w14:paraId="7CDFBB30" w14:textId="77777777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807" w:author="Ademola Igbalajobi" w:date="2021-01-30T14:44:00Z"/>
                <w:rFonts w:ascii="Arial Narrow" w:hAnsi="Arial Narrow"/>
                <w:i/>
                <w:iCs/>
                <w:sz w:val="20"/>
                <w:szCs w:val="20"/>
                <w:rPrChange w:id="2808" w:author="Ademola Igbalajobi" w:date="2021-01-30T18:14:00Z">
                  <w:rPr>
                    <w:ins w:id="2809" w:author="Ademola Igbalajobi" w:date="2021-01-30T14:44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810" w:author="Ademola Igbalajobi" w:date="2021-01-30T14:4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1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about to borrow NGN 6,500 from “Lender”, repayable at NGN 1,183.33 per over x months. Total Payable – NGN 7,000. Enter PIN to confirm.</w:t>
              </w:r>
            </w:ins>
          </w:p>
          <w:p w14:paraId="64FDE713" w14:textId="3663D96A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812" w:author="Ademola Igbalajobi" w:date="2021-01-30T14:44:00Z"/>
                <w:rFonts w:ascii="Arial Narrow" w:hAnsi="Arial Narrow"/>
                <w:i/>
                <w:iCs/>
                <w:sz w:val="20"/>
                <w:szCs w:val="20"/>
                <w:rPrChange w:id="2813" w:author="Ademola Igbalajobi" w:date="2021-01-30T18:14:00Z">
                  <w:rPr>
                    <w:ins w:id="2814" w:author="Ademola Igbalajobi" w:date="2021-01-30T14:44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815" w:author="Ademola Igbalajobi" w:date="2021-01-30T14:44:00Z">
              <w:r w:rsidRPr="00E00CFF">
                <w:rPr>
                  <w:rFonts w:ascii="Arial Narrow" w:hAnsi="Arial Narrow"/>
                  <w:sz w:val="20"/>
                  <w:szCs w:val="20"/>
                  <w:rPrChange w:id="281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2E6FC9EB" w14:textId="77777777" w:rsidTr="00077169">
        <w:trPr>
          <w:trHeight w:val="71"/>
          <w:ins w:id="2817" w:author="Ademola Igbalajobi" w:date="2021-01-29T13:45:00Z"/>
          <w:trPrChange w:id="2818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2819" w:author="Ademola Igbalajobi" w:date="2021-01-30T22:10:00Z">
              <w:tcPr>
                <w:tcW w:w="1151" w:type="dxa"/>
                <w:vMerge/>
              </w:tcPr>
            </w:tcPrChange>
          </w:tcPr>
          <w:p w14:paraId="32B78D12" w14:textId="77777777" w:rsidR="007C1408" w:rsidRPr="00E00CFF" w:rsidRDefault="007C1408">
            <w:pPr>
              <w:pStyle w:val="NoSpacing"/>
              <w:rPr>
                <w:ins w:id="2820" w:author="Ademola Igbalajobi" w:date="2021-01-29T13:45:00Z"/>
                <w:rFonts w:ascii="Arial Narrow" w:hAnsi="Arial Narrow"/>
                <w:sz w:val="20"/>
                <w:szCs w:val="20"/>
                <w:rPrChange w:id="2821" w:author="Ademola Igbalajobi" w:date="2021-01-30T18:14:00Z">
                  <w:rPr>
                    <w:ins w:id="282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823" w:author="Ademola Igbalajobi" w:date="2021-01-30T22:10:00Z">
              <w:tcPr>
                <w:tcW w:w="2251" w:type="dxa"/>
                <w:vMerge/>
              </w:tcPr>
            </w:tcPrChange>
          </w:tcPr>
          <w:p w14:paraId="46ABADA0" w14:textId="77777777" w:rsidR="007C1408" w:rsidRPr="00E00CFF" w:rsidRDefault="007C1408">
            <w:pPr>
              <w:pStyle w:val="NoSpacing"/>
              <w:rPr>
                <w:ins w:id="2824" w:author="Ademola Igbalajobi" w:date="2021-01-29T18:49:00Z"/>
                <w:rFonts w:ascii="Arial Narrow" w:hAnsi="Arial Narrow"/>
                <w:sz w:val="20"/>
                <w:szCs w:val="20"/>
                <w:rPrChange w:id="2825" w:author="Ademola Igbalajobi" w:date="2021-01-30T18:14:00Z">
                  <w:rPr>
                    <w:ins w:id="2826" w:author="Ademola Igbalajobi" w:date="2021-01-29T18:49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2827" w:author="Ademola Igbalajobi" w:date="2021-01-30T22:10:00Z">
              <w:tcPr>
                <w:tcW w:w="2657" w:type="dxa"/>
              </w:tcPr>
            </w:tcPrChange>
          </w:tcPr>
          <w:p w14:paraId="4330B4E8" w14:textId="77777777" w:rsidR="007C1408" w:rsidRPr="00E00CFF" w:rsidRDefault="007C1408">
            <w:pPr>
              <w:pStyle w:val="NoSpacing"/>
              <w:rPr>
                <w:ins w:id="2828" w:author="Ademola Igbalajobi" w:date="2021-01-29T13:45:00Z"/>
                <w:rFonts w:ascii="Arial Narrow" w:hAnsi="Arial Narrow"/>
                <w:sz w:val="20"/>
                <w:szCs w:val="20"/>
                <w:rPrChange w:id="2829" w:author="Ademola Igbalajobi" w:date="2021-01-30T18:14:00Z">
                  <w:rPr>
                    <w:ins w:id="283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831" w:author="Ademola Igbalajobi" w:date="2021-01-30T22:10:00Z">
              <w:tcPr>
                <w:tcW w:w="3206" w:type="dxa"/>
              </w:tcPr>
            </w:tcPrChange>
          </w:tcPr>
          <w:p w14:paraId="3E9903B2" w14:textId="640BCCBE" w:rsidR="007C1408" w:rsidRPr="00E00CFF" w:rsidRDefault="007C1408">
            <w:pPr>
              <w:pStyle w:val="NoSpacing"/>
              <w:rPr>
                <w:ins w:id="2832" w:author="Ademola Igbalajobi" w:date="2021-01-29T13:45:00Z"/>
                <w:rFonts w:ascii="Arial Narrow" w:hAnsi="Arial Narrow"/>
                <w:sz w:val="20"/>
                <w:szCs w:val="20"/>
                <w:rPrChange w:id="2833" w:author="Ademola Igbalajobi" w:date="2021-01-30T18:14:00Z">
                  <w:rPr>
                    <w:ins w:id="283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835" w:author="Ademola Igbalajobi" w:date="2021-01-30T14:44:00Z">
              <w:r w:rsidRPr="00E00CFF">
                <w:rPr>
                  <w:rFonts w:ascii="Arial Narrow" w:hAnsi="Arial Narrow"/>
                  <w:sz w:val="20"/>
                  <w:szCs w:val="20"/>
                  <w:rPrChange w:id="283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Confirmation</w:t>
              </w:r>
            </w:ins>
          </w:p>
        </w:tc>
        <w:tc>
          <w:tcPr>
            <w:tcW w:w="3150" w:type="dxa"/>
            <w:tcPrChange w:id="2837" w:author="Ademola Igbalajobi" w:date="2021-01-30T22:10:00Z">
              <w:tcPr>
                <w:tcW w:w="3150" w:type="dxa"/>
              </w:tcPr>
            </w:tcPrChange>
          </w:tcPr>
          <w:p w14:paraId="0F2F8E39" w14:textId="44D11420" w:rsidR="007C1408" w:rsidRPr="00E00CFF" w:rsidRDefault="007C1408">
            <w:pPr>
              <w:pStyle w:val="NoSpacing"/>
              <w:numPr>
                <w:ilvl w:val="0"/>
                <w:numId w:val="9"/>
              </w:numPr>
              <w:rPr>
                <w:ins w:id="2838" w:author="Ademola Igbalajobi" w:date="2021-01-29T13:45:00Z"/>
                <w:rFonts w:ascii="Arial Narrow" w:hAnsi="Arial Narrow"/>
                <w:sz w:val="20"/>
                <w:szCs w:val="20"/>
                <w:rPrChange w:id="2839" w:author="Ademola Igbalajobi" w:date="2021-01-30T18:14:00Z">
                  <w:rPr>
                    <w:ins w:id="284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841" w:author="Ademola Igbalajobi" w:date="2021-01-30T14:4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4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have successfully borrowed NGN 6,500 from “Lender”, repayable at NGN 1,183.33 per over x months. Total Payable – NGN 7,000. Your wallet will be credited shortly.</w:t>
              </w:r>
            </w:ins>
          </w:p>
        </w:tc>
      </w:tr>
      <w:tr w:rsidR="007C1408" w:rsidRPr="00E00CFF" w14:paraId="13315F22" w14:textId="77777777" w:rsidTr="00077169">
        <w:trPr>
          <w:trHeight w:val="95"/>
          <w:ins w:id="2843" w:author="Ademola Igbalajobi" w:date="2021-01-29T13:45:00Z"/>
          <w:trPrChange w:id="2844" w:author="Ademola Igbalajobi" w:date="2021-01-30T22:10:00Z">
            <w:trPr>
              <w:trHeight w:val="95"/>
            </w:trPr>
          </w:trPrChange>
        </w:trPr>
        <w:tc>
          <w:tcPr>
            <w:tcW w:w="1151" w:type="dxa"/>
            <w:vMerge w:val="restart"/>
            <w:tcPrChange w:id="2845" w:author="Ademola Igbalajobi" w:date="2021-01-30T22:10:00Z">
              <w:tcPr>
                <w:tcW w:w="1151" w:type="dxa"/>
                <w:vMerge w:val="restart"/>
              </w:tcPr>
            </w:tcPrChange>
          </w:tcPr>
          <w:p w14:paraId="5A877903" w14:textId="77777777" w:rsidR="007C1408" w:rsidRPr="00E00CFF" w:rsidRDefault="007C1408">
            <w:pPr>
              <w:pStyle w:val="NoSpacing"/>
              <w:rPr>
                <w:ins w:id="2846" w:author="Ademola Igbalajobi" w:date="2021-01-29T13:45:00Z"/>
                <w:rFonts w:ascii="Arial Narrow" w:hAnsi="Arial Narrow"/>
                <w:sz w:val="20"/>
                <w:szCs w:val="20"/>
                <w:rPrChange w:id="2847" w:author="Ademola Igbalajobi" w:date="2021-01-30T18:14:00Z">
                  <w:rPr>
                    <w:ins w:id="2848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 w:val="restart"/>
            <w:tcPrChange w:id="2849" w:author="Ademola Igbalajobi" w:date="2021-01-30T22:10:00Z">
              <w:tcPr>
                <w:tcW w:w="2251" w:type="dxa"/>
                <w:vMerge w:val="restart"/>
              </w:tcPr>
            </w:tcPrChange>
          </w:tcPr>
          <w:p w14:paraId="1A3A594F" w14:textId="0EA51CD8" w:rsidR="007C1408" w:rsidRPr="00E00CFF" w:rsidRDefault="007C1408">
            <w:pPr>
              <w:pStyle w:val="NoSpacing"/>
              <w:rPr>
                <w:ins w:id="2850" w:author="Ademola Igbalajobi" w:date="2021-01-29T13:45:00Z"/>
                <w:rFonts w:ascii="Arial Narrow" w:hAnsi="Arial Narrow"/>
                <w:sz w:val="20"/>
                <w:szCs w:val="20"/>
                <w:rPrChange w:id="2851" w:author="Ademola Igbalajobi" w:date="2021-01-30T18:14:00Z">
                  <w:rPr>
                    <w:ins w:id="285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853" w:author="Ademola Igbalajobi" w:date="2021-01-29T18:50:00Z">
              <w:r w:rsidRPr="00E00CFF">
                <w:rPr>
                  <w:rFonts w:ascii="Arial Narrow" w:hAnsi="Arial Narrow"/>
                  <w:sz w:val="20"/>
                  <w:szCs w:val="20"/>
                  <w:rPrChange w:id="285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Invest Money</w:t>
              </w:r>
            </w:ins>
          </w:p>
        </w:tc>
        <w:tc>
          <w:tcPr>
            <w:tcW w:w="2657" w:type="dxa"/>
            <w:vMerge w:val="restart"/>
            <w:tcPrChange w:id="2855" w:author="Ademola Igbalajobi" w:date="2021-01-30T22:10:00Z">
              <w:tcPr>
                <w:tcW w:w="2657" w:type="dxa"/>
                <w:vMerge w:val="restart"/>
              </w:tcPr>
            </w:tcPrChange>
          </w:tcPr>
          <w:p w14:paraId="4B80F0C8" w14:textId="6574BB88" w:rsidR="007C1408" w:rsidRPr="00E00CFF" w:rsidRDefault="007C1408">
            <w:pPr>
              <w:pStyle w:val="NoSpacing"/>
              <w:numPr>
                <w:ilvl w:val="0"/>
                <w:numId w:val="37"/>
              </w:numPr>
              <w:rPr>
                <w:ins w:id="2856" w:author="Ademola Igbalajobi" w:date="2021-01-29T13:45:00Z"/>
                <w:rFonts w:ascii="Arial Narrow" w:hAnsi="Arial Narrow"/>
                <w:sz w:val="20"/>
                <w:szCs w:val="20"/>
                <w:rPrChange w:id="2857" w:author="Ademola Igbalajobi" w:date="2021-01-30T18:14:00Z">
                  <w:rPr>
                    <w:ins w:id="2858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2859" w:author="Ademola Igbalajobi" w:date="2021-01-30T22:10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  <w:ins w:id="2860" w:author="Ademola Igbalajobi" w:date="2021-01-30T12:43:00Z">
              <w:r w:rsidRPr="00E00CFF">
                <w:rPr>
                  <w:rFonts w:ascii="Arial Narrow" w:hAnsi="Arial Narrow"/>
                  <w:sz w:val="20"/>
                  <w:szCs w:val="20"/>
                  <w:rPrChange w:id="286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Money Market</w:t>
              </w:r>
            </w:ins>
          </w:p>
        </w:tc>
        <w:tc>
          <w:tcPr>
            <w:tcW w:w="3206" w:type="dxa"/>
            <w:tcPrChange w:id="2862" w:author="Ademola Igbalajobi" w:date="2021-01-30T22:10:00Z">
              <w:tcPr>
                <w:tcW w:w="3206" w:type="dxa"/>
              </w:tcPr>
            </w:tcPrChange>
          </w:tcPr>
          <w:p w14:paraId="2CA214A1" w14:textId="42780E9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2863" w:author="Ademola Igbalajobi" w:date="2021-01-29T13:45:00Z"/>
                <w:rFonts w:ascii="Arial Narrow" w:hAnsi="Arial Narrow"/>
                <w:sz w:val="20"/>
                <w:szCs w:val="20"/>
                <w:rPrChange w:id="2864" w:author="Ademola Igbalajobi" w:date="2021-01-30T18:14:00Z">
                  <w:rPr>
                    <w:ins w:id="2865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2866" w:author="Ademola Igbalajobi" w:date="2021-01-30T22:10:00Z">
              <w:tcPr>
                <w:tcW w:w="3150" w:type="dxa"/>
              </w:tcPr>
            </w:tcPrChange>
          </w:tcPr>
          <w:p w14:paraId="7B685CBE" w14:textId="4B1660F2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2867" w:author="Ademola Igbalajobi" w:date="2021-01-30T14:38:00Z"/>
                <w:rFonts w:ascii="Arial Narrow" w:hAnsi="Arial Narrow"/>
                <w:i/>
                <w:iCs/>
                <w:sz w:val="20"/>
                <w:szCs w:val="20"/>
                <w:rPrChange w:id="2868" w:author="Ademola Igbalajobi" w:date="2021-01-30T18:14:00Z">
                  <w:rPr>
                    <w:ins w:id="2869" w:author="Ademola Igbalajobi" w:date="2021-01-30T14:38:00Z"/>
                    <w:rFonts w:ascii="Arial Narrow" w:hAnsi="Arial Narrow"/>
                    <w:szCs w:val="24"/>
                  </w:rPr>
                </w:rPrChange>
              </w:rPr>
            </w:pPr>
            <w:ins w:id="2870" w:author="Ademola Igbalajobi" w:date="2021-01-30T14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7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Investment products are provided by 3rd parties - SystemSpecs </w:t>
              </w:r>
            </w:ins>
            <w:ins w:id="2872" w:author="Ademola Igbalajobi" w:date="2021-01-30T14:3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7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does not provide Investment products.</w:t>
              </w:r>
            </w:ins>
            <w:ins w:id="2874" w:author="Ademola Igbalajobi" w:date="2021-01-30T14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</w:p>
          <w:p w14:paraId="45A90B9E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2876" w:author="Ademola Igbalajobi" w:date="2021-01-30T14:40:00Z"/>
                <w:rFonts w:ascii="Arial Narrow" w:hAnsi="Arial Narrow"/>
                <w:sz w:val="20"/>
                <w:szCs w:val="20"/>
                <w:rPrChange w:id="2877" w:author="Ademola Igbalajobi" w:date="2021-01-30T18:14:00Z">
                  <w:rPr>
                    <w:ins w:id="2878" w:author="Ademola Igbalajobi" w:date="2021-01-30T14:40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2879" w:author="Ademola Igbalajobi" w:date="2021-01-30T14:3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8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Please </w:t>
              </w:r>
            </w:ins>
            <w:ins w:id="2881" w:author="Ademola Igbalajobi" w:date="2021-01-30T14:4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8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note that interest accruing on investment products may vary without notice.</w:t>
              </w:r>
            </w:ins>
          </w:p>
          <w:p w14:paraId="6DBAD8EF" w14:textId="1929DEA5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2883" w:author="Ademola Igbalajobi" w:date="2021-01-30T14:38:00Z"/>
                <w:rFonts w:ascii="Arial Narrow" w:hAnsi="Arial Narrow"/>
                <w:sz w:val="20"/>
                <w:szCs w:val="20"/>
                <w:rPrChange w:id="2884" w:author="Ademola Igbalajobi" w:date="2021-01-30T18:14:00Z">
                  <w:rPr>
                    <w:ins w:id="2885" w:author="Ademola Igbalajobi" w:date="2021-01-30T14:38:00Z"/>
                    <w:rFonts w:ascii="Arial Narrow" w:hAnsi="Arial Narrow"/>
                    <w:szCs w:val="24"/>
                  </w:rPr>
                </w:rPrChange>
              </w:rPr>
            </w:pPr>
            <w:ins w:id="2886" w:author="Ademola Igbalajobi" w:date="2021-01-30T14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lastRenderedPageBreak/>
                <w:t xml:space="preserve">By proceeding, I give consent for the </w:t>
              </w:r>
            </w:ins>
            <w:ins w:id="2888" w:author="Ademola Igbalajobi" w:date="2021-01-30T14:4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8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Provider </w:t>
              </w:r>
            </w:ins>
            <w:ins w:id="2890" w:author="Ademola Igbalajobi" w:date="2021-01-30T14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9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to obtain information relevant to my load </w:t>
              </w:r>
            </w:ins>
            <w:ins w:id="2892" w:author="Ademola Igbalajobi" w:date="2021-01-30T14:4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9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request, </w:t>
              </w:r>
            </w:ins>
            <w:ins w:id="2894" w:author="Ademola Igbalajobi" w:date="2021-01-30T14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8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from all relevant sources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289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</w:p>
          <w:p w14:paraId="60FE3483" w14:textId="6717B9A3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2897" w:author="Ademola Igbalajobi" w:date="2021-01-29T13:45:00Z"/>
                <w:rFonts w:ascii="Arial Narrow" w:hAnsi="Arial Narrow"/>
                <w:sz w:val="20"/>
                <w:szCs w:val="20"/>
                <w:rPrChange w:id="2898" w:author="Ademola Igbalajobi" w:date="2021-01-30T18:14:00Z">
                  <w:rPr>
                    <w:ins w:id="289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900" w:author="Ademola Igbalajobi" w:date="2021-01-30T14:35:00Z">
              <w:r w:rsidRPr="00E00CFF">
                <w:rPr>
                  <w:rFonts w:ascii="Arial Narrow" w:hAnsi="Arial Narrow"/>
                  <w:sz w:val="20"/>
                  <w:szCs w:val="20"/>
                  <w:rPrChange w:id="290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34645950" w14:textId="77777777" w:rsidTr="00077169">
        <w:trPr>
          <w:trHeight w:val="95"/>
          <w:ins w:id="2902" w:author="Ademola Igbalajobi" w:date="2021-01-30T14:42:00Z"/>
          <w:trPrChange w:id="2903" w:author="Ademola Igbalajobi" w:date="2021-01-30T22:10:00Z">
            <w:trPr>
              <w:trHeight w:val="95"/>
            </w:trPr>
          </w:trPrChange>
        </w:trPr>
        <w:tc>
          <w:tcPr>
            <w:tcW w:w="1151" w:type="dxa"/>
            <w:vMerge/>
            <w:tcPrChange w:id="2904" w:author="Ademola Igbalajobi" w:date="2021-01-30T22:10:00Z">
              <w:tcPr>
                <w:tcW w:w="1151" w:type="dxa"/>
                <w:vMerge/>
              </w:tcPr>
            </w:tcPrChange>
          </w:tcPr>
          <w:p w14:paraId="52011F81" w14:textId="77777777" w:rsidR="007C1408" w:rsidRPr="00E00CFF" w:rsidRDefault="007C1408">
            <w:pPr>
              <w:pStyle w:val="NoSpacing"/>
              <w:rPr>
                <w:ins w:id="2905" w:author="Ademola Igbalajobi" w:date="2021-01-30T14:42:00Z"/>
                <w:rFonts w:ascii="Arial Narrow" w:hAnsi="Arial Narrow"/>
                <w:sz w:val="20"/>
                <w:szCs w:val="20"/>
                <w:rPrChange w:id="2906" w:author="Ademola Igbalajobi" w:date="2021-01-30T18:14:00Z">
                  <w:rPr>
                    <w:ins w:id="2907" w:author="Ademola Igbalajobi" w:date="2021-01-30T14:42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908" w:author="Ademola Igbalajobi" w:date="2021-01-30T22:10:00Z">
              <w:tcPr>
                <w:tcW w:w="2251" w:type="dxa"/>
                <w:vMerge/>
              </w:tcPr>
            </w:tcPrChange>
          </w:tcPr>
          <w:p w14:paraId="102267E4" w14:textId="77777777" w:rsidR="007C1408" w:rsidRPr="00E00CFF" w:rsidRDefault="007C1408">
            <w:pPr>
              <w:pStyle w:val="NoSpacing"/>
              <w:rPr>
                <w:ins w:id="2909" w:author="Ademola Igbalajobi" w:date="2021-01-30T14:42:00Z"/>
                <w:rFonts w:ascii="Arial Narrow" w:hAnsi="Arial Narrow"/>
                <w:sz w:val="20"/>
                <w:szCs w:val="20"/>
                <w:rPrChange w:id="2910" w:author="Ademola Igbalajobi" w:date="2021-01-30T18:14:00Z">
                  <w:rPr>
                    <w:ins w:id="2911" w:author="Ademola Igbalajobi" w:date="2021-01-30T14:42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912" w:author="Ademola Igbalajobi" w:date="2021-01-30T22:10:00Z">
              <w:tcPr>
                <w:tcW w:w="2657" w:type="dxa"/>
                <w:vMerge/>
              </w:tcPr>
            </w:tcPrChange>
          </w:tcPr>
          <w:p w14:paraId="12F84902" w14:textId="77777777" w:rsidR="007C1408" w:rsidRPr="00E00CFF" w:rsidRDefault="007C1408">
            <w:pPr>
              <w:pStyle w:val="NoSpacing"/>
              <w:numPr>
                <w:ilvl w:val="0"/>
                <w:numId w:val="37"/>
              </w:numPr>
              <w:rPr>
                <w:ins w:id="2913" w:author="Ademola Igbalajobi" w:date="2021-01-30T14:42:00Z"/>
                <w:rFonts w:ascii="Arial Narrow" w:hAnsi="Arial Narrow"/>
                <w:sz w:val="20"/>
                <w:szCs w:val="20"/>
                <w:rPrChange w:id="2914" w:author="Ademola Igbalajobi" w:date="2021-01-30T18:14:00Z">
                  <w:rPr>
                    <w:ins w:id="2915" w:author="Ademola Igbalajobi" w:date="2021-01-30T14:42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916" w:author="Ademola Igbalajobi" w:date="2021-01-30T22:10:00Z">
              <w:tcPr>
                <w:tcW w:w="3206" w:type="dxa"/>
              </w:tcPr>
            </w:tcPrChange>
          </w:tcPr>
          <w:p w14:paraId="15554244" w14:textId="27855D36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2917" w:author="Ademola Igbalajobi" w:date="2021-01-30T14:45:00Z"/>
                <w:rFonts w:ascii="Arial Narrow" w:hAnsi="Arial Narrow"/>
                <w:sz w:val="20"/>
                <w:szCs w:val="20"/>
                <w:rPrChange w:id="2918" w:author="Ademola Igbalajobi" w:date="2021-01-30T18:14:00Z">
                  <w:rPr>
                    <w:ins w:id="2919" w:author="Ademola Igbalajobi" w:date="2021-01-30T14:45:00Z"/>
                    <w:rFonts w:ascii="Arial Narrow" w:hAnsi="Arial Narrow"/>
                    <w:szCs w:val="24"/>
                  </w:rPr>
                </w:rPrChange>
              </w:rPr>
            </w:pPr>
            <w:ins w:id="2920" w:author="Ademola Igbalajobi" w:date="2021-01-30T14:49:00Z">
              <w:r w:rsidRPr="00E00CFF">
                <w:rPr>
                  <w:rFonts w:ascii="Arial Narrow" w:hAnsi="Arial Narrow"/>
                  <w:sz w:val="20"/>
                  <w:szCs w:val="20"/>
                  <w:rPrChange w:id="292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Enter </w:t>
              </w:r>
            </w:ins>
            <w:ins w:id="2922" w:author="Ademola Igbalajobi" w:date="2021-01-30T14:42:00Z">
              <w:r w:rsidRPr="00E00CFF">
                <w:rPr>
                  <w:rFonts w:ascii="Arial Narrow" w:hAnsi="Arial Narrow"/>
                  <w:sz w:val="20"/>
                  <w:szCs w:val="20"/>
                  <w:rPrChange w:id="292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Amount to Invest</w:t>
              </w:r>
            </w:ins>
          </w:p>
          <w:p w14:paraId="5A158786" w14:textId="2816A1B9" w:rsidR="007C1408" w:rsidRPr="00E00CFF" w:rsidRDefault="007C1408">
            <w:pPr>
              <w:pStyle w:val="NoSpacing"/>
              <w:rPr>
                <w:ins w:id="2924" w:author="Ademola Igbalajobi" w:date="2021-01-30T14:42:00Z"/>
                <w:rFonts w:ascii="Arial Narrow" w:hAnsi="Arial Narrow"/>
                <w:sz w:val="20"/>
                <w:szCs w:val="20"/>
                <w:rPrChange w:id="2925" w:author="Ademola Igbalajobi" w:date="2021-01-30T18:14:00Z">
                  <w:rPr>
                    <w:ins w:id="2926" w:author="Ademola Igbalajobi" w:date="2021-01-30T14:42:00Z"/>
                    <w:rFonts w:ascii="Arial Narrow" w:hAnsi="Arial Narrow"/>
                    <w:szCs w:val="24"/>
                  </w:rPr>
                </w:rPrChange>
              </w:rPr>
              <w:pPrChange w:id="2927" w:author="Ademola Igbalajobi" w:date="2021-01-30T22:10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2928" w:author="Ademola Igbalajobi" w:date="2021-01-30T14:45:00Z">
              <w:r w:rsidRPr="00E00CFF">
                <w:rPr>
                  <w:rFonts w:ascii="Arial Narrow" w:hAnsi="Arial Narrow"/>
                  <w:sz w:val="20"/>
                  <w:szCs w:val="20"/>
                  <w:rPrChange w:id="292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93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Numeric characters only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29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2932" w:author="Ademola Igbalajobi" w:date="2021-01-30T22:10:00Z">
              <w:tcPr>
                <w:tcW w:w="3150" w:type="dxa"/>
              </w:tcPr>
            </w:tcPrChange>
          </w:tcPr>
          <w:p w14:paraId="06FD098F" w14:textId="4C4B3DEF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2933" w:author="Ademola Igbalajobi" w:date="2021-01-30T14:42:00Z"/>
                <w:rFonts w:ascii="Arial Narrow" w:hAnsi="Arial Narrow"/>
                <w:i/>
                <w:iCs/>
                <w:sz w:val="20"/>
                <w:szCs w:val="20"/>
                <w:rPrChange w:id="2934" w:author="Ademola Igbalajobi" w:date="2021-01-30T18:14:00Z">
                  <w:rPr>
                    <w:ins w:id="2935" w:author="Ademola Igbalajobi" w:date="2021-01-30T14:42:00Z"/>
                    <w:rFonts w:ascii="Arial Narrow" w:hAnsi="Arial Narrow"/>
                    <w:i/>
                    <w:iCs/>
                    <w:sz w:val="24"/>
                    <w:szCs w:val="24"/>
                  </w:rPr>
                </w:rPrChange>
              </w:rPr>
            </w:pPr>
            <w:ins w:id="2936" w:author="Ademola Igbalajobi" w:date="2021-01-30T14:42:00Z">
              <w:r w:rsidRPr="00E00CFF">
                <w:rPr>
                  <w:rFonts w:ascii="Arial Narrow" w:hAnsi="Arial Narrow"/>
                  <w:sz w:val="20"/>
                  <w:szCs w:val="20"/>
                  <w:rPrChange w:id="293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09C963F2" w14:textId="77777777" w:rsidTr="00077169">
        <w:trPr>
          <w:trHeight w:val="95"/>
          <w:ins w:id="2938" w:author="Ademola Igbalajobi" w:date="2021-01-29T13:45:00Z"/>
          <w:trPrChange w:id="2939" w:author="Ademola Igbalajobi" w:date="2021-01-30T22:10:00Z">
            <w:trPr>
              <w:trHeight w:val="95"/>
            </w:trPr>
          </w:trPrChange>
        </w:trPr>
        <w:tc>
          <w:tcPr>
            <w:tcW w:w="1151" w:type="dxa"/>
            <w:vMerge/>
            <w:tcPrChange w:id="2940" w:author="Ademola Igbalajobi" w:date="2021-01-30T22:10:00Z">
              <w:tcPr>
                <w:tcW w:w="1151" w:type="dxa"/>
                <w:vMerge/>
              </w:tcPr>
            </w:tcPrChange>
          </w:tcPr>
          <w:p w14:paraId="58E1682D" w14:textId="77777777" w:rsidR="007C1408" w:rsidRPr="00E00CFF" w:rsidRDefault="007C1408">
            <w:pPr>
              <w:pStyle w:val="NoSpacing"/>
              <w:rPr>
                <w:ins w:id="2941" w:author="Ademola Igbalajobi" w:date="2021-01-29T13:45:00Z"/>
                <w:rFonts w:ascii="Arial Narrow" w:hAnsi="Arial Narrow"/>
                <w:sz w:val="20"/>
                <w:szCs w:val="20"/>
                <w:rPrChange w:id="2942" w:author="Ademola Igbalajobi" w:date="2021-01-30T18:14:00Z">
                  <w:rPr>
                    <w:ins w:id="294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944" w:author="Ademola Igbalajobi" w:date="2021-01-30T22:10:00Z">
              <w:tcPr>
                <w:tcW w:w="2251" w:type="dxa"/>
                <w:vMerge/>
              </w:tcPr>
            </w:tcPrChange>
          </w:tcPr>
          <w:p w14:paraId="5A667551" w14:textId="77777777" w:rsidR="007C1408" w:rsidRPr="00E00CFF" w:rsidRDefault="007C1408">
            <w:pPr>
              <w:pStyle w:val="NoSpacing"/>
              <w:rPr>
                <w:ins w:id="2945" w:author="Ademola Igbalajobi" w:date="2021-01-29T18:50:00Z"/>
                <w:rFonts w:ascii="Arial Narrow" w:hAnsi="Arial Narrow"/>
                <w:sz w:val="20"/>
                <w:szCs w:val="20"/>
                <w:rPrChange w:id="2946" w:author="Ademola Igbalajobi" w:date="2021-01-30T18:14:00Z">
                  <w:rPr>
                    <w:ins w:id="2947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948" w:author="Ademola Igbalajobi" w:date="2021-01-30T22:10:00Z">
              <w:tcPr>
                <w:tcW w:w="2657" w:type="dxa"/>
                <w:vMerge/>
              </w:tcPr>
            </w:tcPrChange>
          </w:tcPr>
          <w:p w14:paraId="27AF7EA4" w14:textId="77777777" w:rsidR="007C1408" w:rsidRPr="00E00CFF" w:rsidRDefault="007C1408">
            <w:pPr>
              <w:pStyle w:val="NoSpacing"/>
              <w:numPr>
                <w:ilvl w:val="0"/>
                <w:numId w:val="37"/>
              </w:numPr>
              <w:rPr>
                <w:ins w:id="2949" w:author="Ademola Igbalajobi" w:date="2021-01-30T12:43:00Z"/>
                <w:rFonts w:ascii="Arial Narrow" w:hAnsi="Arial Narrow"/>
                <w:sz w:val="20"/>
                <w:szCs w:val="20"/>
                <w:rPrChange w:id="2950" w:author="Ademola Igbalajobi" w:date="2021-01-30T18:14:00Z">
                  <w:rPr>
                    <w:ins w:id="2951" w:author="Ademola Igbalajobi" w:date="2021-01-30T12:43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952" w:author="Ademola Igbalajobi" w:date="2021-01-30T22:10:00Z">
              <w:tcPr>
                <w:tcW w:w="3206" w:type="dxa"/>
              </w:tcPr>
            </w:tcPrChange>
          </w:tcPr>
          <w:p w14:paraId="129A27BB" w14:textId="3D615A8A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2953" w:author="Ademola Igbalajobi" w:date="2021-01-30T12:43:00Z"/>
                <w:rFonts w:ascii="Arial Narrow" w:hAnsi="Arial Narrow"/>
                <w:sz w:val="20"/>
                <w:szCs w:val="20"/>
                <w:rPrChange w:id="2954" w:author="Ademola Igbalajobi" w:date="2021-01-30T18:14:00Z">
                  <w:rPr>
                    <w:ins w:id="2955" w:author="Ademola Igbalajobi" w:date="2021-01-30T12:43:00Z"/>
                    <w:rFonts w:ascii="Arial Narrow" w:hAnsi="Arial Narrow"/>
                    <w:szCs w:val="24"/>
                  </w:rPr>
                </w:rPrChange>
              </w:rPr>
            </w:pPr>
            <w:ins w:id="2956" w:author="Ademola Igbalajobi" w:date="2021-01-30T14:33:00Z">
              <w:r w:rsidRPr="00E00CFF">
                <w:rPr>
                  <w:rFonts w:ascii="Arial Narrow" w:hAnsi="Arial Narrow"/>
                  <w:sz w:val="20"/>
                  <w:szCs w:val="20"/>
                  <w:rPrChange w:id="29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PIN</w:t>
              </w:r>
            </w:ins>
          </w:p>
        </w:tc>
        <w:tc>
          <w:tcPr>
            <w:tcW w:w="3150" w:type="dxa"/>
            <w:tcPrChange w:id="2958" w:author="Ademola Igbalajobi" w:date="2021-01-30T22:10:00Z">
              <w:tcPr>
                <w:tcW w:w="3150" w:type="dxa"/>
              </w:tcPr>
            </w:tcPrChange>
          </w:tcPr>
          <w:p w14:paraId="43F89DDC" w14:textId="6E8A918F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2959" w:author="Ademola Igbalajobi" w:date="2021-01-30T14:36:00Z"/>
                <w:rFonts w:ascii="Arial Narrow" w:hAnsi="Arial Narrow"/>
                <w:sz w:val="20"/>
                <w:szCs w:val="20"/>
                <w:rPrChange w:id="2960" w:author="Ademola Igbalajobi" w:date="2021-01-30T18:14:00Z">
                  <w:rPr>
                    <w:ins w:id="2961" w:author="Ademola Igbalajobi" w:date="2021-01-30T14:36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2962" w:author="Ademola Igbalajobi" w:date="2021-01-30T14:3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963" w:author="Ademola Igbalajobi" w:date="2021-01-30T18:14:00Z">
                    <w:rPr>
                      <w:rFonts w:ascii="Arial Narrow" w:hAnsi="Arial Narrow"/>
                      <w:sz w:val="24"/>
                      <w:szCs w:val="24"/>
                    </w:rPr>
                  </w:rPrChange>
                </w:rPr>
                <w:t xml:space="preserve">You about to </w:t>
              </w:r>
            </w:ins>
            <w:ins w:id="2964" w:author="Ademola Igbalajobi" w:date="2021-01-30T14:37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965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invest NGN </w:t>
              </w:r>
            </w:ins>
            <w:ins w:id="2966" w:author="Ademola Igbalajobi" w:date="2021-01-30T14:5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967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x,xxx in “Service Provider” Money Market. </w:t>
              </w:r>
            </w:ins>
            <w:ins w:id="2968" w:author="Ademola Igbalajobi" w:date="2021-01-30T14:36:00Z">
              <w:r w:rsidRPr="00E00CFF">
                <w:rPr>
                  <w:rFonts w:ascii="Arial Narrow" w:hAnsi="Arial Narrow"/>
                  <w:sz w:val="20"/>
                  <w:szCs w:val="20"/>
                  <w:rPrChange w:id="2969" w:author="Ademola Igbalajobi" w:date="2021-01-30T18:14:00Z">
                    <w:rPr>
                      <w:rFonts w:ascii="Arial Narrow" w:hAnsi="Arial Narrow"/>
                      <w:sz w:val="24"/>
                      <w:szCs w:val="24"/>
                    </w:rPr>
                  </w:rPrChange>
                </w:rPr>
                <w:t>Enter PIN to confirm.</w:t>
              </w:r>
            </w:ins>
          </w:p>
          <w:p w14:paraId="3EF2F5B8" w14:textId="530472F0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2970" w:author="Ademola Igbalajobi" w:date="2021-01-29T13:45:00Z"/>
                <w:rFonts w:ascii="Arial Narrow" w:hAnsi="Arial Narrow"/>
                <w:sz w:val="20"/>
                <w:szCs w:val="20"/>
                <w:rPrChange w:id="2971" w:author="Ademola Igbalajobi" w:date="2021-01-30T18:14:00Z">
                  <w:rPr>
                    <w:ins w:id="297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973" w:author="Ademola Igbalajobi" w:date="2021-01-30T14:35:00Z">
              <w:r w:rsidRPr="00E00CFF">
                <w:rPr>
                  <w:rFonts w:ascii="Arial Narrow" w:hAnsi="Arial Narrow"/>
                  <w:sz w:val="20"/>
                  <w:szCs w:val="20"/>
                  <w:rPrChange w:id="297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158B2E0A" w14:textId="77777777" w:rsidTr="00077169">
        <w:trPr>
          <w:trHeight w:val="95"/>
          <w:ins w:id="2975" w:author="Ademola Igbalajobi" w:date="2021-01-29T13:45:00Z"/>
          <w:trPrChange w:id="2976" w:author="Ademola Igbalajobi" w:date="2021-01-30T22:10:00Z">
            <w:trPr>
              <w:trHeight w:val="95"/>
            </w:trPr>
          </w:trPrChange>
        </w:trPr>
        <w:tc>
          <w:tcPr>
            <w:tcW w:w="1151" w:type="dxa"/>
            <w:vMerge/>
            <w:tcPrChange w:id="2977" w:author="Ademola Igbalajobi" w:date="2021-01-30T22:10:00Z">
              <w:tcPr>
                <w:tcW w:w="1151" w:type="dxa"/>
                <w:vMerge/>
              </w:tcPr>
            </w:tcPrChange>
          </w:tcPr>
          <w:p w14:paraId="0E0BF510" w14:textId="77777777" w:rsidR="007C1408" w:rsidRPr="00E00CFF" w:rsidRDefault="007C1408">
            <w:pPr>
              <w:pStyle w:val="NoSpacing"/>
              <w:rPr>
                <w:ins w:id="2978" w:author="Ademola Igbalajobi" w:date="2021-01-29T13:45:00Z"/>
                <w:rFonts w:ascii="Arial Narrow" w:hAnsi="Arial Narrow"/>
                <w:sz w:val="20"/>
                <w:szCs w:val="20"/>
                <w:rPrChange w:id="2979" w:author="Ademola Igbalajobi" w:date="2021-01-30T18:14:00Z">
                  <w:rPr>
                    <w:ins w:id="298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2981" w:author="Ademola Igbalajobi" w:date="2021-01-30T22:10:00Z">
              <w:tcPr>
                <w:tcW w:w="2251" w:type="dxa"/>
                <w:vMerge/>
              </w:tcPr>
            </w:tcPrChange>
          </w:tcPr>
          <w:p w14:paraId="7BC5187D" w14:textId="77777777" w:rsidR="007C1408" w:rsidRPr="00E00CFF" w:rsidRDefault="007C1408">
            <w:pPr>
              <w:pStyle w:val="NoSpacing"/>
              <w:rPr>
                <w:ins w:id="2982" w:author="Ademola Igbalajobi" w:date="2021-01-29T18:50:00Z"/>
                <w:rFonts w:ascii="Arial Narrow" w:hAnsi="Arial Narrow"/>
                <w:sz w:val="20"/>
                <w:szCs w:val="20"/>
                <w:rPrChange w:id="2983" w:author="Ademola Igbalajobi" w:date="2021-01-30T18:14:00Z">
                  <w:rPr>
                    <w:ins w:id="2984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2985" w:author="Ademola Igbalajobi" w:date="2021-01-30T22:10:00Z">
              <w:tcPr>
                <w:tcW w:w="2657" w:type="dxa"/>
                <w:vMerge/>
              </w:tcPr>
            </w:tcPrChange>
          </w:tcPr>
          <w:p w14:paraId="53495DA8" w14:textId="77777777" w:rsidR="007C1408" w:rsidRPr="00E00CFF" w:rsidRDefault="007C1408">
            <w:pPr>
              <w:pStyle w:val="NoSpacing"/>
              <w:numPr>
                <w:ilvl w:val="0"/>
                <w:numId w:val="37"/>
              </w:numPr>
              <w:rPr>
                <w:ins w:id="2986" w:author="Ademola Igbalajobi" w:date="2021-01-30T12:43:00Z"/>
                <w:rFonts w:ascii="Arial Narrow" w:hAnsi="Arial Narrow"/>
                <w:sz w:val="20"/>
                <w:szCs w:val="20"/>
                <w:rPrChange w:id="2987" w:author="Ademola Igbalajobi" w:date="2021-01-30T18:14:00Z">
                  <w:rPr>
                    <w:ins w:id="2988" w:author="Ademola Igbalajobi" w:date="2021-01-30T12:43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2989" w:author="Ademola Igbalajobi" w:date="2021-01-30T22:10:00Z">
              <w:tcPr>
                <w:tcW w:w="3206" w:type="dxa"/>
              </w:tcPr>
            </w:tcPrChange>
          </w:tcPr>
          <w:p w14:paraId="409AE5C0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2990" w:author="Ademola Igbalajobi" w:date="2021-01-30T12:43:00Z"/>
                <w:rFonts w:ascii="Arial Narrow" w:hAnsi="Arial Narrow"/>
                <w:sz w:val="20"/>
                <w:szCs w:val="20"/>
                <w:rPrChange w:id="2991" w:author="Ademola Igbalajobi" w:date="2021-01-30T18:14:00Z">
                  <w:rPr>
                    <w:ins w:id="2992" w:author="Ademola Igbalajobi" w:date="2021-01-30T12:43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2993" w:author="Ademola Igbalajobi" w:date="2021-01-30T22:10:00Z">
              <w:tcPr>
                <w:tcW w:w="3150" w:type="dxa"/>
              </w:tcPr>
            </w:tcPrChange>
          </w:tcPr>
          <w:p w14:paraId="116CC9EC" w14:textId="2E515673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2994" w:author="Ademola Igbalajobi" w:date="2021-01-29T13:45:00Z"/>
                <w:rFonts w:ascii="Arial Narrow" w:hAnsi="Arial Narrow"/>
                <w:sz w:val="20"/>
                <w:szCs w:val="20"/>
                <w:rPrChange w:id="2995" w:author="Ademola Igbalajobi" w:date="2021-01-30T18:14:00Z">
                  <w:rPr>
                    <w:ins w:id="2996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2997" w:author="Ademola Igbalajobi" w:date="2021-01-30T14:4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299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have </w:t>
              </w:r>
            </w:ins>
            <w:ins w:id="2999" w:author="Ademola Igbalajobi" w:date="2021-01-30T15:1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0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successfully </w:t>
              </w:r>
            </w:ins>
            <w:ins w:id="3001" w:author="Ademola Igbalajobi" w:date="2021-01-30T15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0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invested </w:t>
              </w:r>
            </w:ins>
            <w:ins w:id="3003" w:author="Ademola Igbalajobi" w:date="2021-01-30T15:1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0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NGN x,xxx in “Service Provider” Money Market.</w:t>
              </w:r>
            </w:ins>
            <w:ins w:id="3005" w:author="Ademola Igbalajobi" w:date="2021-01-30T15:1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0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Further scheme details will be provided to </w:t>
              </w:r>
            </w:ins>
            <w:ins w:id="3007" w:author="Ademola Igbalajobi" w:date="2021-01-30T15:1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0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you.</w:t>
              </w:r>
            </w:ins>
          </w:p>
        </w:tc>
      </w:tr>
      <w:tr w:rsidR="007C1408" w:rsidRPr="00E00CFF" w14:paraId="5F827F12" w14:textId="77777777" w:rsidTr="00077169">
        <w:trPr>
          <w:trHeight w:val="71"/>
          <w:ins w:id="3009" w:author="Ademola Igbalajobi" w:date="2021-01-29T13:45:00Z"/>
          <w:trPrChange w:id="3010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3011" w:author="Ademola Igbalajobi" w:date="2021-01-30T22:10:00Z">
              <w:tcPr>
                <w:tcW w:w="1151" w:type="dxa"/>
                <w:vMerge/>
              </w:tcPr>
            </w:tcPrChange>
          </w:tcPr>
          <w:p w14:paraId="0B1CA4BD" w14:textId="77777777" w:rsidR="007C1408" w:rsidRPr="00E00CFF" w:rsidRDefault="007C1408">
            <w:pPr>
              <w:pStyle w:val="NoSpacing"/>
              <w:rPr>
                <w:ins w:id="3012" w:author="Ademola Igbalajobi" w:date="2021-01-29T13:45:00Z"/>
                <w:rFonts w:ascii="Arial Narrow" w:hAnsi="Arial Narrow"/>
                <w:sz w:val="20"/>
                <w:szCs w:val="20"/>
                <w:rPrChange w:id="3013" w:author="Ademola Igbalajobi" w:date="2021-01-30T18:14:00Z">
                  <w:rPr>
                    <w:ins w:id="301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015" w:author="Ademola Igbalajobi" w:date="2021-01-30T22:10:00Z">
              <w:tcPr>
                <w:tcW w:w="2251" w:type="dxa"/>
                <w:vMerge/>
              </w:tcPr>
            </w:tcPrChange>
          </w:tcPr>
          <w:p w14:paraId="64E894D0" w14:textId="77777777" w:rsidR="007C1408" w:rsidRPr="00E00CFF" w:rsidRDefault="007C1408">
            <w:pPr>
              <w:pStyle w:val="NoSpacing"/>
              <w:rPr>
                <w:ins w:id="3016" w:author="Ademola Igbalajobi" w:date="2021-01-29T18:50:00Z"/>
                <w:rFonts w:ascii="Arial Narrow" w:hAnsi="Arial Narrow"/>
                <w:sz w:val="20"/>
                <w:szCs w:val="20"/>
                <w:rPrChange w:id="3017" w:author="Ademola Igbalajobi" w:date="2021-01-30T18:14:00Z">
                  <w:rPr>
                    <w:ins w:id="3018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3019" w:author="Ademola Igbalajobi" w:date="2021-01-30T22:10:00Z">
              <w:tcPr>
                <w:tcW w:w="2657" w:type="dxa"/>
              </w:tcPr>
            </w:tcPrChange>
          </w:tcPr>
          <w:p w14:paraId="49A1EB92" w14:textId="3ECB7165" w:rsidR="007C1408" w:rsidRPr="00E00CFF" w:rsidRDefault="007C1408">
            <w:pPr>
              <w:pStyle w:val="NoSpacing"/>
              <w:numPr>
                <w:ilvl w:val="0"/>
                <w:numId w:val="37"/>
              </w:numPr>
              <w:rPr>
                <w:ins w:id="3020" w:author="Ademola Igbalajobi" w:date="2021-01-29T19:02:00Z"/>
                <w:rFonts w:ascii="Arial Narrow" w:hAnsi="Arial Narrow"/>
                <w:sz w:val="20"/>
                <w:szCs w:val="20"/>
                <w:rPrChange w:id="3021" w:author="Ademola Igbalajobi" w:date="2021-01-30T18:14:00Z">
                  <w:rPr>
                    <w:ins w:id="3022" w:author="Ademola Igbalajobi" w:date="2021-01-29T19:02:00Z"/>
                    <w:rFonts w:ascii="Arial Narrow" w:hAnsi="Arial Narrow"/>
                    <w:szCs w:val="24"/>
                  </w:rPr>
                </w:rPrChange>
              </w:rPr>
              <w:pPrChange w:id="3023" w:author="Ademola Igbalajobi" w:date="2021-01-30T22:10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  <w:ins w:id="3024" w:author="Ademola Igbalajobi" w:date="2021-01-30T12:44:00Z">
              <w:r w:rsidRPr="00E00CFF">
                <w:rPr>
                  <w:rFonts w:ascii="Arial Narrow" w:hAnsi="Arial Narrow"/>
                  <w:sz w:val="20"/>
                  <w:szCs w:val="20"/>
                  <w:rPrChange w:id="302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Term Deposit</w:t>
              </w:r>
            </w:ins>
          </w:p>
        </w:tc>
        <w:tc>
          <w:tcPr>
            <w:tcW w:w="3206" w:type="dxa"/>
            <w:tcPrChange w:id="3026" w:author="Ademola Igbalajobi" w:date="2021-01-30T22:10:00Z">
              <w:tcPr>
                <w:tcW w:w="3206" w:type="dxa"/>
              </w:tcPr>
            </w:tcPrChange>
          </w:tcPr>
          <w:p w14:paraId="63D70B1E" w14:textId="43450B43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027" w:author="Ademola Igbalajobi" w:date="2021-01-29T13:45:00Z"/>
                <w:rFonts w:ascii="Arial Narrow" w:hAnsi="Arial Narrow"/>
                <w:sz w:val="20"/>
                <w:szCs w:val="20"/>
                <w:rPrChange w:id="3028" w:author="Ademola Igbalajobi" w:date="2021-01-30T18:14:00Z">
                  <w:rPr>
                    <w:ins w:id="302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030" w:author="Ademola Igbalajobi" w:date="2021-01-30T22:10:00Z">
              <w:tcPr>
                <w:tcW w:w="3150" w:type="dxa"/>
              </w:tcPr>
            </w:tcPrChange>
          </w:tcPr>
          <w:p w14:paraId="2488F69E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031" w:author="Ademola Igbalajobi" w:date="2021-01-30T15:19:00Z"/>
                <w:rFonts w:ascii="Arial Narrow" w:hAnsi="Arial Narrow"/>
                <w:i/>
                <w:iCs/>
                <w:sz w:val="20"/>
                <w:szCs w:val="20"/>
                <w:rPrChange w:id="3032" w:author="Ademola Igbalajobi" w:date="2021-01-30T18:14:00Z">
                  <w:rPr>
                    <w:ins w:id="3033" w:author="Ademola Igbalajobi" w:date="2021-01-30T15:19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3034" w:author="Ademola Igbalajobi" w:date="2021-01-30T15:1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3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Investment products are provided by 3rd parties - SystemSpecs does not provide Investment products. </w:t>
              </w:r>
            </w:ins>
          </w:p>
          <w:p w14:paraId="0F6F8564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036" w:author="Ademola Igbalajobi" w:date="2021-01-30T15:24:00Z"/>
                <w:rFonts w:ascii="Arial Narrow" w:hAnsi="Arial Narrow"/>
                <w:sz w:val="20"/>
                <w:szCs w:val="20"/>
                <w:rPrChange w:id="3037" w:author="Ademola Igbalajobi" w:date="2021-01-30T18:14:00Z">
                  <w:rPr>
                    <w:ins w:id="3038" w:author="Ademola Igbalajobi" w:date="2021-01-30T15:24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3039" w:author="Ademola Igbalajobi" w:date="2021-01-30T15:23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4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Fixed Term Rates</w:t>
              </w:r>
            </w:ins>
          </w:p>
          <w:p w14:paraId="337357EF" w14:textId="7861051A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041" w:author="Ademola Igbalajobi" w:date="2021-01-30T15:24:00Z"/>
                <w:rFonts w:ascii="Arial Narrow" w:hAnsi="Arial Narrow"/>
                <w:sz w:val="20"/>
                <w:szCs w:val="20"/>
                <w:rPrChange w:id="3042" w:author="Ademola Igbalajobi" w:date="2021-01-30T18:14:00Z">
                  <w:rPr>
                    <w:ins w:id="3043" w:author="Ademola Igbalajobi" w:date="2021-01-30T15:24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044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045" w:author="Ademola Igbalajobi" w:date="2021-01-30T15:2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4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30 Days – </w:t>
              </w:r>
            </w:ins>
            <w:ins w:id="3047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4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a</w:t>
              </w:r>
            </w:ins>
            <w:ins w:id="3049" w:author="Ademola Igbalajobi" w:date="2021-01-30T15:2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5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% p.a.</w:t>
              </w:r>
            </w:ins>
          </w:p>
          <w:p w14:paraId="246F2524" w14:textId="4FA0ED05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051" w:author="Ademola Igbalajobi" w:date="2021-01-30T15:24:00Z"/>
                <w:rFonts w:ascii="Arial Narrow" w:hAnsi="Arial Narrow"/>
                <w:sz w:val="20"/>
                <w:szCs w:val="20"/>
                <w:rPrChange w:id="3052" w:author="Ademola Igbalajobi" w:date="2021-01-30T18:14:00Z">
                  <w:rPr>
                    <w:ins w:id="3053" w:author="Ademola Igbalajobi" w:date="2021-01-30T15:24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054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055" w:author="Ademola Igbalajobi" w:date="2021-01-30T15:2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5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60 Days – </w:t>
              </w:r>
            </w:ins>
            <w:ins w:id="3057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5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b% p.a.</w:t>
              </w:r>
            </w:ins>
          </w:p>
          <w:p w14:paraId="3586AE6B" w14:textId="1C75B951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059" w:author="Ademola Igbalajobi" w:date="2021-01-30T15:25:00Z"/>
                <w:rFonts w:ascii="Arial Narrow" w:hAnsi="Arial Narrow"/>
                <w:sz w:val="20"/>
                <w:szCs w:val="20"/>
                <w:rPrChange w:id="3060" w:author="Ademola Igbalajobi" w:date="2021-01-30T18:14:00Z">
                  <w:rPr>
                    <w:ins w:id="3061" w:author="Ademola Igbalajobi" w:date="2021-01-30T15:25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062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063" w:author="Ademola Igbalajobi" w:date="2021-01-30T15:2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6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90 </w:t>
              </w:r>
            </w:ins>
            <w:ins w:id="3065" w:author="Ademola Igbalajobi" w:date="2021-01-30T15:2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6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Days –</w:t>
              </w:r>
            </w:ins>
            <w:ins w:id="3067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6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c% p.a.</w:t>
              </w:r>
            </w:ins>
          </w:p>
          <w:p w14:paraId="688E0739" w14:textId="6D2D20E1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069" w:author="Ademola Igbalajobi" w:date="2021-01-30T15:25:00Z"/>
                <w:rFonts w:ascii="Arial Narrow" w:hAnsi="Arial Narrow"/>
                <w:sz w:val="20"/>
                <w:szCs w:val="20"/>
                <w:rPrChange w:id="3070" w:author="Ademola Igbalajobi" w:date="2021-01-30T18:14:00Z">
                  <w:rPr>
                    <w:ins w:id="3071" w:author="Ademola Igbalajobi" w:date="2021-01-30T15:25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072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073" w:author="Ademola Igbalajobi" w:date="2021-01-30T15:2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7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120 Days -</w:t>
              </w:r>
            </w:ins>
            <w:ins w:id="3075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7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3077" w:author="Ademola Igbalajobi" w:date="2021-01-30T15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7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</w:t>
              </w:r>
            </w:ins>
            <w:ins w:id="3079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8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% p.a.</w:t>
              </w:r>
            </w:ins>
          </w:p>
          <w:p w14:paraId="1E497A22" w14:textId="511724AE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081" w:author="Ademola Igbalajobi" w:date="2021-01-30T15:25:00Z"/>
                <w:rFonts w:ascii="Arial Narrow" w:hAnsi="Arial Narrow"/>
                <w:sz w:val="20"/>
                <w:szCs w:val="20"/>
                <w:rPrChange w:id="3082" w:author="Ademola Igbalajobi" w:date="2021-01-30T18:14:00Z">
                  <w:rPr>
                    <w:ins w:id="3083" w:author="Ademola Igbalajobi" w:date="2021-01-30T15:25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084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085" w:author="Ademola Igbalajobi" w:date="2021-01-30T15:2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8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180 Days -</w:t>
              </w:r>
            </w:ins>
            <w:ins w:id="3087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8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3089" w:author="Ademola Igbalajobi" w:date="2021-01-30T15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9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e</w:t>
              </w:r>
            </w:ins>
            <w:ins w:id="3091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9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% p.a.</w:t>
              </w:r>
            </w:ins>
          </w:p>
          <w:p w14:paraId="270DDAB8" w14:textId="5C9E9BB4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093" w:author="Ademola Igbalajobi" w:date="2021-01-30T15:25:00Z"/>
                <w:rFonts w:ascii="Arial Narrow" w:hAnsi="Arial Narrow"/>
                <w:sz w:val="20"/>
                <w:szCs w:val="20"/>
                <w:rPrChange w:id="3094" w:author="Ademola Igbalajobi" w:date="2021-01-30T18:14:00Z">
                  <w:rPr>
                    <w:ins w:id="3095" w:author="Ademola Igbalajobi" w:date="2021-01-30T15:25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096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097" w:author="Ademola Igbalajobi" w:date="2021-01-30T15:2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09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360 Days -</w:t>
              </w:r>
            </w:ins>
            <w:ins w:id="3099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10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3101" w:author="Ademola Igbalajobi" w:date="2021-01-30T15:3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10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f</w:t>
              </w:r>
            </w:ins>
            <w:ins w:id="3103" w:author="Ademola Igbalajobi" w:date="2021-01-30T15:2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10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% p.a.</w:t>
              </w:r>
            </w:ins>
          </w:p>
          <w:p w14:paraId="3952D4EE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105" w:author="Ademola Igbalajobi" w:date="2021-01-30T15:19:00Z"/>
                <w:rFonts w:ascii="Arial Narrow" w:hAnsi="Arial Narrow"/>
                <w:sz w:val="20"/>
                <w:szCs w:val="20"/>
                <w:rPrChange w:id="3106" w:author="Ademola Igbalajobi" w:date="2021-01-30T18:14:00Z">
                  <w:rPr>
                    <w:ins w:id="3107" w:author="Ademola Igbalajobi" w:date="2021-01-30T15:19:00Z"/>
                    <w:rFonts w:ascii="Arial Narrow" w:hAnsi="Arial Narrow"/>
                    <w:szCs w:val="24"/>
                  </w:rPr>
                </w:rPrChange>
              </w:rPr>
            </w:pPr>
            <w:ins w:id="3108" w:author="Ademola Igbalajobi" w:date="2021-01-30T15:1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109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By proceeding, I give consent for the Provider to obtain information relevant to my load request, from all relevant sources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311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</w:p>
          <w:p w14:paraId="4BD257E3" w14:textId="39BF7CB0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111" w:author="Ademola Igbalajobi" w:date="2021-01-29T13:45:00Z"/>
                <w:rFonts w:ascii="Arial Narrow" w:hAnsi="Arial Narrow"/>
                <w:sz w:val="20"/>
                <w:szCs w:val="20"/>
                <w:rPrChange w:id="3112" w:author="Ademola Igbalajobi" w:date="2021-01-30T18:14:00Z">
                  <w:rPr>
                    <w:ins w:id="311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114" w:author="Ademola Igbalajobi" w:date="2021-01-30T15:19:00Z">
              <w:r w:rsidRPr="00E00CFF">
                <w:rPr>
                  <w:rFonts w:ascii="Arial Narrow" w:hAnsi="Arial Narrow"/>
                  <w:sz w:val="20"/>
                  <w:szCs w:val="20"/>
                  <w:rPrChange w:id="311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34E40CC2" w14:textId="77777777" w:rsidTr="00077169">
        <w:trPr>
          <w:trHeight w:val="71"/>
          <w:ins w:id="3116" w:author="Ademola Igbalajobi" w:date="2021-01-29T13:45:00Z"/>
          <w:trPrChange w:id="3117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3118" w:author="Ademola Igbalajobi" w:date="2021-01-30T22:10:00Z">
              <w:tcPr>
                <w:tcW w:w="1151" w:type="dxa"/>
                <w:vMerge/>
              </w:tcPr>
            </w:tcPrChange>
          </w:tcPr>
          <w:p w14:paraId="2C51CD0D" w14:textId="77777777" w:rsidR="007C1408" w:rsidRPr="00E00CFF" w:rsidRDefault="007C1408">
            <w:pPr>
              <w:pStyle w:val="NoSpacing"/>
              <w:rPr>
                <w:ins w:id="3119" w:author="Ademola Igbalajobi" w:date="2021-01-29T13:45:00Z"/>
                <w:rFonts w:ascii="Arial Narrow" w:hAnsi="Arial Narrow"/>
                <w:sz w:val="20"/>
                <w:szCs w:val="20"/>
                <w:rPrChange w:id="3120" w:author="Ademola Igbalajobi" w:date="2021-01-30T18:14:00Z">
                  <w:rPr>
                    <w:ins w:id="3121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122" w:author="Ademola Igbalajobi" w:date="2021-01-30T22:10:00Z">
              <w:tcPr>
                <w:tcW w:w="2251" w:type="dxa"/>
                <w:vMerge/>
              </w:tcPr>
            </w:tcPrChange>
          </w:tcPr>
          <w:p w14:paraId="59343AB2" w14:textId="77777777" w:rsidR="007C1408" w:rsidRPr="00E00CFF" w:rsidRDefault="007C1408">
            <w:pPr>
              <w:pStyle w:val="NoSpacing"/>
              <w:rPr>
                <w:ins w:id="3123" w:author="Ademola Igbalajobi" w:date="2021-01-29T18:50:00Z"/>
                <w:rFonts w:ascii="Arial Narrow" w:hAnsi="Arial Narrow"/>
                <w:sz w:val="20"/>
                <w:szCs w:val="20"/>
                <w:rPrChange w:id="3124" w:author="Ademola Igbalajobi" w:date="2021-01-30T18:14:00Z">
                  <w:rPr>
                    <w:ins w:id="3125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3126" w:author="Ademola Igbalajobi" w:date="2021-01-30T22:10:00Z">
              <w:tcPr>
                <w:tcW w:w="2657" w:type="dxa"/>
              </w:tcPr>
            </w:tcPrChange>
          </w:tcPr>
          <w:p w14:paraId="43BCA9BD" w14:textId="6D7B00C1" w:rsidR="007C1408" w:rsidRPr="00E00CFF" w:rsidRDefault="007C1408">
            <w:pPr>
              <w:pStyle w:val="NoSpacing"/>
              <w:rPr>
                <w:ins w:id="3127" w:author="Ademola Igbalajobi" w:date="2021-01-29T19:02:00Z"/>
                <w:rFonts w:ascii="Arial Narrow" w:hAnsi="Arial Narrow"/>
                <w:sz w:val="20"/>
                <w:szCs w:val="20"/>
                <w:rPrChange w:id="3128" w:author="Ademola Igbalajobi" w:date="2021-01-30T18:14:00Z">
                  <w:rPr>
                    <w:ins w:id="3129" w:author="Ademola Igbalajobi" w:date="2021-01-29T19:02:00Z"/>
                    <w:rFonts w:ascii="Arial Narrow" w:hAnsi="Arial Narrow"/>
                    <w:szCs w:val="24"/>
                  </w:rPr>
                </w:rPrChange>
              </w:rPr>
              <w:pPrChange w:id="3130" w:author="Ademola Igbalajobi" w:date="2021-01-30T22:10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131" w:author="Ademola Igbalajobi" w:date="2021-01-30T22:10:00Z">
              <w:tcPr>
                <w:tcW w:w="3206" w:type="dxa"/>
              </w:tcPr>
            </w:tcPrChange>
          </w:tcPr>
          <w:p w14:paraId="3F3245B4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132" w:author="Ademola Igbalajobi" w:date="2021-01-30T15:19:00Z"/>
                <w:rFonts w:ascii="Arial Narrow" w:hAnsi="Arial Narrow"/>
                <w:sz w:val="20"/>
                <w:szCs w:val="20"/>
                <w:rPrChange w:id="3133" w:author="Ademola Igbalajobi" w:date="2021-01-30T18:14:00Z">
                  <w:rPr>
                    <w:ins w:id="3134" w:author="Ademola Igbalajobi" w:date="2021-01-30T15:19:00Z"/>
                    <w:rFonts w:ascii="Arial Narrow" w:hAnsi="Arial Narrow"/>
                    <w:szCs w:val="24"/>
                  </w:rPr>
                </w:rPrChange>
              </w:rPr>
            </w:pPr>
            <w:ins w:id="3135" w:author="Ademola Igbalajobi" w:date="2021-01-30T15:19:00Z">
              <w:r w:rsidRPr="00E00CFF">
                <w:rPr>
                  <w:rFonts w:ascii="Arial Narrow" w:hAnsi="Arial Narrow"/>
                  <w:sz w:val="20"/>
                  <w:szCs w:val="20"/>
                  <w:rPrChange w:id="313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Amount to Invest</w:t>
              </w:r>
            </w:ins>
          </w:p>
          <w:p w14:paraId="37C880CA" w14:textId="06A8DC24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137" w:author="Ademola Igbalajobi" w:date="2021-01-29T13:45:00Z"/>
                <w:rFonts w:ascii="Arial Narrow" w:hAnsi="Arial Narrow"/>
                <w:sz w:val="20"/>
                <w:szCs w:val="20"/>
                <w:rPrChange w:id="3138" w:author="Ademola Igbalajobi" w:date="2021-01-30T18:14:00Z">
                  <w:rPr>
                    <w:ins w:id="313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140" w:author="Ademola Igbalajobi" w:date="2021-01-30T15:19:00Z">
              <w:r w:rsidRPr="00E00CFF">
                <w:rPr>
                  <w:rFonts w:ascii="Arial Narrow" w:hAnsi="Arial Narrow"/>
                  <w:sz w:val="20"/>
                  <w:szCs w:val="20"/>
                  <w:rPrChange w:id="31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14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Numeric characters only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314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3144" w:author="Ademola Igbalajobi" w:date="2021-01-30T22:10:00Z">
              <w:tcPr>
                <w:tcW w:w="3150" w:type="dxa"/>
              </w:tcPr>
            </w:tcPrChange>
          </w:tcPr>
          <w:p w14:paraId="2201AA03" w14:textId="2A3FA202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145" w:author="Ademola Igbalajobi" w:date="2021-01-29T13:45:00Z"/>
                <w:rFonts w:ascii="Arial Narrow" w:hAnsi="Arial Narrow"/>
                <w:sz w:val="20"/>
                <w:szCs w:val="20"/>
                <w:rPrChange w:id="3146" w:author="Ademola Igbalajobi" w:date="2021-01-30T18:14:00Z">
                  <w:rPr>
                    <w:ins w:id="314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148" w:author="Ademola Igbalajobi" w:date="2021-01-30T15:19:00Z">
              <w:r w:rsidRPr="00E00CFF">
                <w:rPr>
                  <w:rFonts w:ascii="Arial Narrow" w:hAnsi="Arial Narrow"/>
                  <w:sz w:val="20"/>
                  <w:szCs w:val="20"/>
                  <w:rPrChange w:id="31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09BA8BA3" w14:textId="77777777" w:rsidTr="00077169">
        <w:trPr>
          <w:trHeight w:val="71"/>
          <w:ins w:id="3150" w:author="Ademola Igbalajobi" w:date="2021-01-30T15:17:00Z"/>
          <w:trPrChange w:id="3151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3152" w:author="Ademola Igbalajobi" w:date="2021-01-30T22:10:00Z">
              <w:tcPr>
                <w:tcW w:w="1151" w:type="dxa"/>
                <w:vMerge/>
              </w:tcPr>
            </w:tcPrChange>
          </w:tcPr>
          <w:p w14:paraId="1B86A84D" w14:textId="77777777" w:rsidR="007C1408" w:rsidRPr="00E00CFF" w:rsidRDefault="007C1408">
            <w:pPr>
              <w:pStyle w:val="NoSpacing"/>
              <w:rPr>
                <w:ins w:id="3153" w:author="Ademola Igbalajobi" w:date="2021-01-30T15:17:00Z"/>
                <w:rFonts w:ascii="Arial Narrow" w:hAnsi="Arial Narrow"/>
                <w:sz w:val="20"/>
                <w:szCs w:val="20"/>
                <w:rPrChange w:id="3154" w:author="Ademola Igbalajobi" w:date="2021-01-30T18:14:00Z">
                  <w:rPr>
                    <w:ins w:id="3155" w:author="Ademola Igbalajobi" w:date="2021-01-30T15:17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156" w:author="Ademola Igbalajobi" w:date="2021-01-30T22:10:00Z">
              <w:tcPr>
                <w:tcW w:w="2251" w:type="dxa"/>
                <w:vMerge/>
              </w:tcPr>
            </w:tcPrChange>
          </w:tcPr>
          <w:p w14:paraId="17F344DA" w14:textId="77777777" w:rsidR="007C1408" w:rsidRPr="00E00CFF" w:rsidRDefault="007C1408">
            <w:pPr>
              <w:pStyle w:val="NoSpacing"/>
              <w:rPr>
                <w:ins w:id="3157" w:author="Ademola Igbalajobi" w:date="2021-01-30T15:17:00Z"/>
                <w:rFonts w:ascii="Arial Narrow" w:hAnsi="Arial Narrow"/>
                <w:sz w:val="20"/>
                <w:szCs w:val="20"/>
                <w:rPrChange w:id="3158" w:author="Ademola Igbalajobi" w:date="2021-01-30T18:14:00Z">
                  <w:rPr>
                    <w:ins w:id="3159" w:author="Ademola Igbalajobi" w:date="2021-01-30T15:17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3160" w:author="Ademola Igbalajobi" w:date="2021-01-30T22:10:00Z">
              <w:tcPr>
                <w:tcW w:w="2657" w:type="dxa"/>
              </w:tcPr>
            </w:tcPrChange>
          </w:tcPr>
          <w:p w14:paraId="6AA51F7B" w14:textId="77777777" w:rsidR="007C1408" w:rsidRPr="00E00CFF" w:rsidRDefault="007C1408">
            <w:pPr>
              <w:pStyle w:val="NoSpacing"/>
              <w:rPr>
                <w:ins w:id="3161" w:author="Ademola Igbalajobi" w:date="2021-01-30T15:17:00Z"/>
                <w:rFonts w:ascii="Arial Narrow" w:hAnsi="Arial Narrow"/>
                <w:sz w:val="20"/>
                <w:szCs w:val="20"/>
                <w:rPrChange w:id="3162" w:author="Ademola Igbalajobi" w:date="2021-01-30T18:14:00Z">
                  <w:rPr>
                    <w:ins w:id="3163" w:author="Ademola Igbalajobi" w:date="2021-01-30T15:17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3164" w:author="Ademola Igbalajobi" w:date="2021-01-30T22:10:00Z">
              <w:tcPr>
                <w:tcW w:w="3206" w:type="dxa"/>
              </w:tcPr>
            </w:tcPrChange>
          </w:tcPr>
          <w:p w14:paraId="3417D3CE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165" w:author="Ademola Igbalajobi" w:date="2021-01-30T15:20:00Z"/>
                <w:rFonts w:ascii="Arial Narrow" w:hAnsi="Arial Narrow"/>
                <w:sz w:val="20"/>
                <w:szCs w:val="20"/>
                <w:rPrChange w:id="3166" w:author="Ademola Igbalajobi" w:date="2021-01-30T18:14:00Z">
                  <w:rPr>
                    <w:ins w:id="3167" w:author="Ademola Igbalajobi" w:date="2021-01-30T15:20:00Z"/>
                    <w:rFonts w:ascii="Arial Narrow" w:hAnsi="Arial Narrow"/>
                    <w:szCs w:val="24"/>
                  </w:rPr>
                </w:rPrChange>
              </w:rPr>
            </w:pPr>
            <w:ins w:id="3168" w:author="Ademola Igbalajobi" w:date="2021-01-30T15:19:00Z">
              <w:r w:rsidRPr="00E00CFF">
                <w:rPr>
                  <w:rFonts w:ascii="Arial Narrow" w:hAnsi="Arial Narrow"/>
                  <w:sz w:val="20"/>
                  <w:szCs w:val="20"/>
                  <w:rPrChange w:id="316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Investment</w:t>
              </w:r>
            </w:ins>
            <w:ins w:id="3170" w:author="Ademola Igbalajobi" w:date="2021-01-30T15:20:00Z">
              <w:r w:rsidRPr="00E00CFF">
                <w:rPr>
                  <w:rFonts w:ascii="Arial Narrow" w:hAnsi="Arial Narrow"/>
                  <w:sz w:val="20"/>
                  <w:szCs w:val="20"/>
                  <w:rPrChange w:id="317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  <w:ins w:id="3172" w:author="Ademola Igbalajobi" w:date="2021-01-30T15:19:00Z">
              <w:r w:rsidRPr="00E00CFF">
                <w:rPr>
                  <w:rFonts w:ascii="Arial Narrow" w:hAnsi="Arial Narrow"/>
                  <w:sz w:val="20"/>
                  <w:szCs w:val="20"/>
                  <w:rPrChange w:id="31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Term </w:t>
              </w:r>
            </w:ins>
          </w:p>
          <w:p w14:paraId="5BB5AC0A" w14:textId="35C3D038" w:rsidR="007C1408" w:rsidRPr="00E00CFF" w:rsidRDefault="007C1408">
            <w:pPr>
              <w:pStyle w:val="NoSpacing"/>
              <w:rPr>
                <w:ins w:id="3174" w:author="Ademola Igbalajobi" w:date="2021-01-30T15:17:00Z"/>
                <w:rFonts w:ascii="Arial Narrow" w:hAnsi="Arial Narrow"/>
                <w:sz w:val="20"/>
                <w:szCs w:val="20"/>
                <w:rPrChange w:id="3175" w:author="Ademola Igbalajobi" w:date="2021-01-30T18:14:00Z">
                  <w:rPr>
                    <w:ins w:id="3176" w:author="Ademola Igbalajobi" w:date="2021-01-30T15:17:00Z"/>
                    <w:rFonts w:ascii="Arial Narrow" w:hAnsi="Arial Narrow"/>
                    <w:szCs w:val="24"/>
                  </w:rPr>
                </w:rPrChange>
              </w:rPr>
              <w:pPrChange w:id="3177" w:author="Ademola Igbalajobi" w:date="2021-01-30T22:10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3178" w:author="Ademola Igbalajobi" w:date="2021-01-30T15:19:00Z">
              <w:r w:rsidRPr="00E00CFF">
                <w:rPr>
                  <w:rFonts w:ascii="Arial Narrow" w:hAnsi="Arial Narrow"/>
                  <w:sz w:val="20"/>
                  <w:szCs w:val="20"/>
                  <w:rPrChange w:id="317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18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Drop Down - 30, 60, 90, 120, 180, 360 days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31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3182" w:author="Ademola Igbalajobi" w:date="2021-01-30T22:10:00Z">
              <w:tcPr>
                <w:tcW w:w="3150" w:type="dxa"/>
              </w:tcPr>
            </w:tcPrChange>
          </w:tcPr>
          <w:p w14:paraId="6395ED39" w14:textId="6A08EE1A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183" w:author="Ademola Igbalajobi" w:date="2021-01-30T15:17:00Z"/>
                <w:rFonts w:ascii="Arial Narrow" w:hAnsi="Arial Narrow"/>
                <w:sz w:val="20"/>
                <w:szCs w:val="20"/>
                <w:rPrChange w:id="3184" w:author="Ademola Igbalajobi" w:date="2021-01-30T18:14:00Z">
                  <w:rPr>
                    <w:ins w:id="3185" w:author="Ademola Igbalajobi" w:date="2021-01-30T15:17:00Z"/>
                    <w:rFonts w:ascii="Arial Narrow" w:hAnsi="Arial Narrow"/>
                    <w:szCs w:val="24"/>
                  </w:rPr>
                </w:rPrChange>
              </w:rPr>
            </w:pPr>
            <w:ins w:id="3186" w:author="Ademola Igbalajobi" w:date="2021-01-30T15:18:00Z">
              <w:r w:rsidRPr="00E00CFF">
                <w:rPr>
                  <w:rFonts w:ascii="Arial Narrow" w:hAnsi="Arial Narrow"/>
                  <w:sz w:val="20"/>
                  <w:szCs w:val="20"/>
                  <w:rPrChange w:id="318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5E8A6D52" w14:textId="77777777" w:rsidTr="00077169">
        <w:trPr>
          <w:trHeight w:val="71"/>
          <w:ins w:id="3188" w:author="Ademola Igbalajobi" w:date="2021-01-30T15:16:00Z"/>
          <w:trPrChange w:id="3189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3190" w:author="Ademola Igbalajobi" w:date="2021-01-30T22:10:00Z">
              <w:tcPr>
                <w:tcW w:w="1151" w:type="dxa"/>
                <w:vMerge/>
              </w:tcPr>
            </w:tcPrChange>
          </w:tcPr>
          <w:p w14:paraId="676AFA02" w14:textId="77777777" w:rsidR="007C1408" w:rsidRPr="00E00CFF" w:rsidRDefault="007C1408">
            <w:pPr>
              <w:pStyle w:val="NoSpacing"/>
              <w:rPr>
                <w:ins w:id="3191" w:author="Ademola Igbalajobi" w:date="2021-01-30T15:16:00Z"/>
                <w:rFonts w:ascii="Arial Narrow" w:hAnsi="Arial Narrow"/>
                <w:sz w:val="20"/>
                <w:szCs w:val="20"/>
                <w:rPrChange w:id="3192" w:author="Ademola Igbalajobi" w:date="2021-01-30T18:14:00Z">
                  <w:rPr>
                    <w:ins w:id="3193" w:author="Ademola Igbalajobi" w:date="2021-01-30T15:16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194" w:author="Ademola Igbalajobi" w:date="2021-01-30T22:10:00Z">
              <w:tcPr>
                <w:tcW w:w="2251" w:type="dxa"/>
                <w:vMerge/>
              </w:tcPr>
            </w:tcPrChange>
          </w:tcPr>
          <w:p w14:paraId="0E0619B0" w14:textId="77777777" w:rsidR="007C1408" w:rsidRPr="00E00CFF" w:rsidRDefault="007C1408">
            <w:pPr>
              <w:pStyle w:val="NoSpacing"/>
              <w:rPr>
                <w:ins w:id="3195" w:author="Ademola Igbalajobi" w:date="2021-01-30T15:16:00Z"/>
                <w:rFonts w:ascii="Arial Narrow" w:hAnsi="Arial Narrow"/>
                <w:sz w:val="20"/>
                <w:szCs w:val="20"/>
                <w:rPrChange w:id="3196" w:author="Ademola Igbalajobi" w:date="2021-01-30T18:14:00Z">
                  <w:rPr>
                    <w:ins w:id="3197" w:author="Ademola Igbalajobi" w:date="2021-01-30T15:16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3198" w:author="Ademola Igbalajobi" w:date="2021-01-30T22:10:00Z">
              <w:tcPr>
                <w:tcW w:w="2657" w:type="dxa"/>
              </w:tcPr>
            </w:tcPrChange>
          </w:tcPr>
          <w:p w14:paraId="1B142B30" w14:textId="77777777" w:rsidR="007C1408" w:rsidRPr="00E00CFF" w:rsidRDefault="007C1408">
            <w:pPr>
              <w:pStyle w:val="NoSpacing"/>
              <w:rPr>
                <w:ins w:id="3199" w:author="Ademola Igbalajobi" w:date="2021-01-30T15:16:00Z"/>
                <w:rFonts w:ascii="Arial Narrow" w:hAnsi="Arial Narrow"/>
                <w:sz w:val="20"/>
                <w:szCs w:val="20"/>
                <w:rPrChange w:id="3200" w:author="Ademola Igbalajobi" w:date="2021-01-30T18:14:00Z">
                  <w:rPr>
                    <w:ins w:id="3201" w:author="Ademola Igbalajobi" w:date="2021-01-30T15:16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3202" w:author="Ademola Igbalajobi" w:date="2021-01-30T22:10:00Z">
              <w:tcPr>
                <w:tcW w:w="3206" w:type="dxa"/>
              </w:tcPr>
            </w:tcPrChange>
          </w:tcPr>
          <w:p w14:paraId="6FC99764" w14:textId="73A3458A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203" w:author="Ademola Igbalajobi" w:date="2021-01-30T15:16:00Z"/>
                <w:rFonts w:ascii="Arial Narrow" w:hAnsi="Arial Narrow"/>
                <w:sz w:val="20"/>
                <w:szCs w:val="20"/>
                <w:rPrChange w:id="3204" w:author="Ademola Igbalajobi" w:date="2021-01-30T18:14:00Z">
                  <w:rPr>
                    <w:ins w:id="3205" w:author="Ademola Igbalajobi" w:date="2021-01-30T15:16:00Z"/>
                    <w:rFonts w:ascii="Arial Narrow" w:hAnsi="Arial Narrow"/>
                    <w:szCs w:val="24"/>
                  </w:rPr>
                </w:rPrChange>
              </w:rPr>
            </w:pPr>
            <w:ins w:id="3206" w:author="Ademola Igbalajobi" w:date="2021-01-30T15:18:00Z">
              <w:r w:rsidRPr="00E00CFF">
                <w:rPr>
                  <w:rFonts w:ascii="Arial Narrow" w:hAnsi="Arial Narrow"/>
                  <w:sz w:val="20"/>
                  <w:szCs w:val="20"/>
                  <w:rPrChange w:id="320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PIN</w:t>
              </w:r>
            </w:ins>
          </w:p>
        </w:tc>
        <w:tc>
          <w:tcPr>
            <w:tcW w:w="3150" w:type="dxa"/>
            <w:tcPrChange w:id="3208" w:author="Ademola Igbalajobi" w:date="2021-01-30T22:10:00Z">
              <w:tcPr>
                <w:tcW w:w="3150" w:type="dxa"/>
              </w:tcPr>
            </w:tcPrChange>
          </w:tcPr>
          <w:p w14:paraId="005B1566" w14:textId="55D14FF0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209" w:author="Ademola Igbalajobi" w:date="2021-01-30T15:21:00Z"/>
                <w:rFonts w:ascii="Arial Narrow" w:hAnsi="Arial Narrow"/>
                <w:sz w:val="20"/>
                <w:szCs w:val="20"/>
                <w:rPrChange w:id="3210" w:author="Ademola Igbalajobi" w:date="2021-01-30T18:14:00Z">
                  <w:rPr>
                    <w:ins w:id="3211" w:author="Ademola Igbalajobi" w:date="2021-01-30T15:21:00Z"/>
                    <w:rFonts w:ascii="Arial Narrow" w:hAnsi="Arial Narrow"/>
                    <w:i/>
                    <w:iCs/>
                    <w:sz w:val="24"/>
                    <w:szCs w:val="24"/>
                  </w:rPr>
                </w:rPrChange>
              </w:rPr>
            </w:pPr>
            <w:ins w:id="3212" w:author="Ademola Igbalajobi" w:date="2021-01-30T15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13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You about to invest NGN x,xxx </w:t>
              </w:r>
            </w:ins>
            <w:ins w:id="3214" w:author="Ademola Igbalajobi" w:date="2021-01-30T15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15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for y days with </w:t>
              </w:r>
            </w:ins>
            <w:ins w:id="3216" w:author="Ademola Igbalajobi" w:date="2021-01-30T15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17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>“Service</w:t>
              </w:r>
            </w:ins>
            <w:ins w:id="3218" w:author="Ademola Igbalajobi" w:date="2021-01-30T15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19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 Provider”</w:t>
              </w:r>
            </w:ins>
            <w:ins w:id="3220" w:author="Ademola Igbalajobi" w:date="2021-01-30T15:2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21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 at z %.</w:t>
              </w:r>
            </w:ins>
          </w:p>
          <w:p w14:paraId="59AFC720" w14:textId="094D9508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222" w:author="Ademola Igbalajobi" w:date="2021-01-30T15:18:00Z"/>
                <w:rFonts w:ascii="Arial Narrow" w:hAnsi="Arial Narrow"/>
                <w:sz w:val="20"/>
                <w:szCs w:val="20"/>
                <w:rPrChange w:id="3223" w:author="Ademola Igbalajobi" w:date="2021-01-30T18:14:00Z">
                  <w:rPr>
                    <w:ins w:id="3224" w:author="Ademola Igbalajobi" w:date="2021-01-30T15:18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225" w:author="Ademola Igbalajobi" w:date="2021-01-30T15:18:00Z">
              <w:r w:rsidRPr="00E00CFF">
                <w:rPr>
                  <w:rFonts w:ascii="Arial Narrow" w:hAnsi="Arial Narrow"/>
                  <w:sz w:val="20"/>
                  <w:szCs w:val="20"/>
                  <w:rPrChange w:id="3226" w:author="Ademola Igbalajobi" w:date="2021-01-30T18:14:00Z">
                    <w:rPr>
                      <w:rFonts w:ascii="Arial Narrow" w:hAnsi="Arial Narrow"/>
                      <w:sz w:val="24"/>
                      <w:szCs w:val="24"/>
                    </w:rPr>
                  </w:rPrChange>
                </w:rPr>
                <w:t>Enter PIN to confirm.</w:t>
              </w:r>
            </w:ins>
          </w:p>
          <w:p w14:paraId="23C1D80F" w14:textId="47770A8A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227" w:author="Ademola Igbalajobi" w:date="2021-01-30T15:16:00Z"/>
                <w:rFonts w:ascii="Arial Narrow" w:hAnsi="Arial Narrow"/>
                <w:sz w:val="20"/>
                <w:szCs w:val="20"/>
                <w:rPrChange w:id="3228" w:author="Ademola Igbalajobi" w:date="2021-01-30T18:14:00Z">
                  <w:rPr>
                    <w:ins w:id="3229" w:author="Ademola Igbalajobi" w:date="2021-01-30T15:16:00Z"/>
                    <w:rFonts w:ascii="Arial Narrow" w:hAnsi="Arial Narrow"/>
                    <w:szCs w:val="24"/>
                  </w:rPr>
                </w:rPrChange>
              </w:rPr>
            </w:pPr>
            <w:ins w:id="3230" w:author="Ademola Igbalajobi" w:date="2021-01-30T15:18:00Z">
              <w:r w:rsidRPr="00E00CFF">
                <w:rPr>
                  <w:rFonts w:ascii="Arial Narrow" w:hAnsi="Arial Narrow"/>
                  <w:sz w:val="20"/>
                  <w:szCs w:val="20"/>
                  <w:rPrChange w:id="32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lastRenderedPageBreak/>
                <w:t>Show Cancel/ Send Options</w:t>
              </w:r>
            </w:ins>
          </w:p>
        </w:tc>
      </w:tr>
      <w:tr w:rsidR="007C1408" w:rsidRPr="00E00CFF" w14:paraId="1A861916" w14:textId="77777777" w:rsidTr="00077169">
        <w:trPr>
          <w:trHeight w:val="71"/>
          <w:ins w:id="3232" w:author="Ademola Igbalajobi" w:date="2021-01-29T13:45:00Z"/>
          <w:trPrChange w:id="3233" w:author="Ademola Igbalajobi" w:date="2021-01-30T22:10:00Z">
            <w:trPr>
              <w:trHeight w:val="71"/>
            </w:trPr>
          </w:trPrChange>
        </w:trPr>
        <w:tc>
          <w:tcPr>
            <w:tcW w:w="1151" w:type="dxa"/>
            <w:vMerge/>
            <w:tcPrChange w:id="3234" w:author="Ademola Igbalajobi" w:date="2021-01-30T22:10:00Z">
              <w:tcPr>
                <w:tcW w:w="1151" w:type="dxa"/>
                <w:vMerge/>
              </w:tcPr>
            </w:tcPrChange>
          </w:tcPr>
          <w:p w14:paraId="2BCA35E3" w14:textId="77777777" w:rsidR="007C1408" w:rsidRPr="00E00CFF" w:rsidRDefault="007C1408">
            <w:pPr>
              <w:pStyle w:val="NoSpacing"/>
              <w:rPr>
                <w:ins w:id="3235" w:author="Ademola Igbalajobi" w:date="2021-01-29T13:45:00Z"/>
                <w:rFonts w:ascii="Arial Narrow" w:hAnsi="Arial Narrow"/>
                <w:sz w:val="20"/>
                <w:szCs w:val="20"/>
                <w:rPrChange w:id="3236" w:author="Ademola Igbalajobi" w:date="2021-01-30T18:14:00Z">
                  <w:rPr>
                    <w:ins w:id="323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238" w:author="Ademola Igbalajobi" w:date="2021-01-30T22:10:00Z">
              <w:tcPr>
                <w:tcW w:w="2251" w:type="dxa"/>
                <w:vMerge/>
              </w:tcPr>
            </w:tcPrChange>
          </w:tcPr>
          <w:p w14:paraId="0781FCEA" w14:textId="77777777" w:rsidR="007C1408" w:rsidRPr="00E00CFF" w:rsidRDefault="007C1408">
            <w:pPr>
              <w:pStyle w:val="NoSpacing"/>
              <w:rPr>
                <w:ins w:id="3239" w:author="Ademola Igbalajobi" w:date="2021-01-29T18:50:00Z"/>
                <w:rFonts w:ascii="Arial Narrow" w:hAnsi="Arial Narrow"/>
                <w:sz w:val="20"/>
                <w:szCs w:val="20"/>
                <w:rPrChange w:id="3240" w:author="Ademola Igbalajobi" w:date="2021-01-30T18:14:00Z">
                  <w:rPr>
                    <w:ins w:id="3241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tcPrChange w:id="3242" w:author="Ademola Igbalajobi" w:date="2021-01-30T22:10:00Z">
              <w:tcPr>
                <w:tcW w:w="2657" w:type="dxa"/>
              </w:tcPr>
            </w:tcPrChange>
          </w:tcPr>
          <w:p w14:paraId="20D0605F" w14:textId="446F6B5A" w:rsidR="007C1408" w:rsidRPr="00E00CFF" w:rsidRDefault="007C1408">
            <w:pPr>
              <w:pStyle w:val="NoSpacing"/>
              <w:rPr>
                <w:ins w:id="3243" w:author="Ademola Igbalajobi" w:date="2021-01-29T19:02:00Z"/>
                <w:rFonts w:ascii="Arial Narrow" w:hAnsi="Arial Narrow"/>
                <w:sz w:val="20"/>
                <w:szCs w:val="20"/>
                <w:rPrChange w:id="3244" w:author="Ademola Igbalajobi" w:date="2021-01-30T18:14:00Z">
                  <w:rPr>
                    <w:ins w:id="3245" w:author="Ademola Igbalajobi" w:date="2021-01-29T19:02:00Z"/>
                    <w:rFonts w:ascii="Arial Narrow" w:hAnsi="Arial Narrow"/>
                    <w:szCs w:val="24"/>
                  </w:rPr>
                </w:rPrChange>
              </w:rPr>
              <w:pPrChange w:id="3246" w:author="Ademola Igbalajobi" w:date="2021-01-30T22:10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247" w:author="Ademola Igbalajobi" w:date="2021-01-30T22:10:00Z">
              <w:tcPr>
                <w:tcW w:w="3206" w:type="dxa"/>
              </w:tcPr>
            </w:tcPrChange>
          </w:tcPr>
          <w:p w14:paraId="750DDB4C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248" w:author="Ademola Igbalajobi" w:date="2021-01-29T13:45:00Z"/>
                <w:rFonts w:ascii="Arial Narrow" w:hAnsi="Arial Narrow"/>
                <w:sz w:val="20"/>
                <w:szCs w:val="20"/>
                <w:rPrChange w:id="3249" w:author="Ademola Igbalajobi" w:date="2021-01-30T18:14:00Z">
                  <w:rPr>
                    <w:ins w:id="325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251" w:author="Ademola Igbalajobi" w:date="2021-01-30T22:10:00Z">
              <w:tcPr>
                <w:tcW w:w="3150" w:type="dxa"/>
              </w:tcPr>
            </w:tcPrChange>
          </w:tcPr>
          <w:p w14:paraId="2CEAF816" w14:textId="77777777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252" w:author="Ademola Igbalajobi" w:date="2021-01-30T15:44:00Z"/>
                <w:rFonts w:ascii="Arial Narrow" w:hAnsi="Arial Narrow"/>
                <w:sz w:val="20"/>
                <w:szCs w:val="20"/>
                <w:rPrChange w:id="3253" w:author="Ademola Igbalajobi" w:date="2021-01-30T18:14:00Z">
                  <w:rPr>
                    <w:ins w:id="3254" w:author="Ademola Igbalajobi" w:date="2021-01-30T15:44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255" w:author="Ademola Igbalajobi" w:date="2021-01-30T15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5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have successfully invested </w:t>
              </w:r>
            </w:ins>
            <w:ins w:id="3257" w:author="Ademola Igbalajobi" w:date="2021-01-30T15:4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58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>NGN x,xxx for y days with “Service Provider” at z %.</w:t>
              </w:r>
            </w:ins>
          </w:p>
          <w:p w14:paraId="2FA2FB0E" w14:textId="4D3C1D50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259" w:author="Ademola Igbalajobi" w:date="2021-01-29T13:45:00Z"/>
                <w:rFonts w:ascii="Arial Narrow" w:hAnsi="Arial Narrow"/>
                <w:sz w:val="20"/>
                <w:szCs w:val="20"/>
                <w:rPrChange w:id="3260" w:author="Ademola Igbalajobi" w:date="2021-01-30T18:14:00Z">
                  <w:rPr>
                    <w:ins w:id="3261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262" w:author="Ademola Igbalajobi" w:date="2021-01-30T15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6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Further scheme details will be provided to you.</w:t>
              </w:r>
            </w:ins>
          </w:p>
        </w:tc>
      </w:tr>
      <w:tr w:rsidR="007C1408" w:rsidRPr="00E00CFF" w14:paraId="38DF8078" w14:textId="77777777" w:rsidTr="00077169">
        <w:trPr>
          <w:trHeight w:val="50"/>
          <w:ins w:id="3264" w:author="Ademola Igbalajobi" w:date="2021-01-29T13:45:00Z"/>
          <w:trPrChange w:id="3265" w:author="Ademola Igbalajobi" w:date="2021-01-30T22:10:00Z">
            <w:trPr>
              <w:trHeight w:val="50"/>
            </w:trPr>
          </w:trPrChange>
        </w:trPr>
        <w:tc>
          <w:tcPr>
            <w:tcW w:w="1151" w:type="dxa"/>
            <w:vMerge w:val="restart"/>
            <w:tcPrChange w:id="3266" w:author="Ademola Igbalajobi" w:date="2021-01-30T22:10:00Z">
              <w:tcPr>
                <w:tcW w:w="1151" w:type="dxa"/>
                <w:vMerge w:val="restart"/>
              </w:tcPr>
            </w:tcPrChange>
          </w:tcPr>
          <w:p w14:paraId="7901B95E" w14:textId="77777777" w:rsidR="007C1408" w:rsidRPr="00E00CFF" w:rsidRDefault="007C1408">
            <w:pPr>
              <w:pStyle w:val="NoSpacing"/>
              <w:rPr>
                <w:ins w:id="3267" w:author="Ademola Igbalajobi" w:date="2021-01-29T13:45:00Z"/>
                <w:rFonts w:ascii="Arial Narrow" w:hAnsi="Arial Narrow"/>
                <w:sz w:val="20"/>
                <w:szCs w:val="20"/>
                <w:rPrChange w:id="3268" w:author="Ademola Igbalajobi" w:date="2021-01-30T18:14:00Z">
                  <w:rPr>
                    <w:ins w:id="326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 w:val="restart"/>
            <w:tcPrChange w:id="3270" w:author="Ademola Igbalajobi" w:date="2021-01-30T22:10:00Z">
              <w:tcPr>
                <w:tcW w:w="2251" w:type="dxa"/>
                <w:vMerge w:val="restart"/>
              </w:tcPr>
            </w:tcPrChange>
          </w:tcPr>
          <w:p w14:paraId="523156BB" w14:textId="059AF3B2" w:rsidR="007C1408" w:rsidRPr="00E00CFF" w:rsidRDefault="007C1408">
            <w:pPr>
              <w:pStyle w:val="NoSpacing"/>
              <w:rPr>
                <w:ins w:id="3271" w:author="Ademola Igbalajobi" w:date="2021-01-29T13:45:00Z"/>
                <w:rFonts w:ascii="Arial Narrow" w:hAnsi="Arial Narrow"/>
                <w:sz w:val="20"/>
                <w:szCs w:val="20"/>
                <w:rPrChange w:id="3272" w:author="Ademola Igbalajobi" w:date="2021-01-30T18:14:00Z">
                  <w:rPr>
                    <w:ins w:id="327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274" w:author="Ademola Igbalajobi" w:date="2021-01-29T18:50:00Z">
              <w:r w:rsidRPr="00E00CFF">
                <w:rPr>
                  <w:rFonts w:ascii="Arial Narrow" w:hAnsi="Arial Narrow"/>
                  <w:sz w:val="20"/>
                  <w:szCs w:val="20"/>
                  <w:rPrChange w:id="327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Save Money</w:t>
              </w:r>
            </w:ins>
          </w:p>
        </w:tc>
        <w:tc>
          <w:tcPr>
            <w:tcW w:w="2657" w:type="dxa"/>
            <w:vMerge w:val="restart"/>
            <w:tcPrChange w:id="3276" w:author="Ademola Igbalajobi" w:date="2021-01-30T22:10:00Z">
              <w:tcPr>
                <w:tcW w:w="2657" w:type="dxa"/>
                <w:vMerge w:val="restart"/>
              </w:tcPr>
            </w:tcPrChange>
          </w:tcPr>
          <w:p w14:paraId="49D91DC6" w14:textId="77777777" w:rsidR="007C1408" w:rsidRPr="00E00CFF" w:rsidRDefault="007C1408">
            <w:pPr>
              <w:pStyle w:val="NoSpacing"/>
              <w:numPr>
                <w:ilvl w:val="0"/>
                <w:numId w:val="38"/>
              </w:numPr>
              <w:rPr>
                <w:ins w:id="3277" w:author="Ademola Igbalajobi" w:date="2021-01-29T13:45:00Z"/>
                <w:rFonts w:ascii="Arial Narrow" w:hAnsi="Arial Narrow"/>
                <w:sz w:val="20"/>
                <w:szCs w:val="20"/>
                <w:rPrChange w:id="3278" w:author="Ademola Igbalajobi" w:date="2021-01-30T18:14:00Z">
                  <w:rPr>
                    <w:ins w:id="3279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280" w:author="Ademola Igbalajobi" w:date="2021-01-30T22:10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281" w:author="Ademola Igbalajobi" w:date="2021-01-30T22:10:00Z">
              <w:tcPr>
                <w:tcW w:w="3206" w:type="dxa"/>
              </w:tcPr>
            </w:tcPrChange>
          </w:tcPr>
          <w:p w14:paraId="2958069A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282" w:author="Ademola Igbalajobi" w:date="2021-01-29T13:45:00Z"/>
                <w:rFonts w:ascii="Arial Narrow" w:hAnsi="Arial Narrow"/>
                <w:sz w:val="20"/>
                <w:szCs w:val="20"/>
                <w:rPrChange w:id="3283" w:author="Ademola Igbalajobi" w:date="2021-01-30T18:14:00Z">
                  <w:rPr>
                    <w:ins w:id="328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285" w:author="Ademola Igbalajobi" w:date="2021-01-30T22:10:00Z">
              <w:tcPr>
                <w:tcW w:w="3150" w:type="dxa"/>
              </w:tcPr>
            </w:tcPrChange>
          </w:tcPr>
          <w:p w14:paraId="14CBE851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286" w:author="Ademola Igbalajobi" w:date="2021-01-30T15:52:00Z"/>
                <w:rFonts w:ascii="Arial Narrow" w:hAnsi="Arial Narrow"/>
                <w:i/>
                <w:iCs/>
                <w:sz w:val="20"/>
                <w:szCs w:val="20"/>
                <w:rPrChange w:id="3287" w:author="Ademola Igbalajobi" w:date="2021-01-30T18:14:00Z">
                  <w:rPr>
                    <w:ins w:id="3288" w:author="Ademola Igbalajobi" w:date="2021-01-30T15:52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3289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9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Investment products are provided by 3rd parties - SystemSpecs does not provide Investment products. </w:t>
              </w:r>
            </w:ins>
          </w:p>
          <w:p w14:paraId="6D9C2A10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291" w:author="Ademola Igbalajobi" w:date="2021-01-30T15:52:00Z"/>
                <w:rFonts w:ascii="Arial Narrow" w:hAnsi="Arial Narrow"/>
                <w:sz w:val="20"/>
                <w:szCs w:val="20"/>
                <w:rPrChange w:id="3292" w:author="Ademola Igbalajobi" w:date="2021-01-30T18:14:00Z">
                  <w:rPr>
                    <w:ins w:id="3293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294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29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Fixed Term Rates</w:t>
              </w:r>
            </w:ins>
          </w:p>
          <w:p w14:paraId="1B06A253" w14:textId="77777777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296" w:author="Ademola Igbalajobi" w:date="2021-01-30T15:52:00Z"/>
                <w:rFonts w:ascii="Arial Narrow" w:hAnsi="Arial Narrow"/>
                <w:sz w:val="20"/>
                <w:szCs w:val="20"/>
                <w:rPrChange w:id="3297" w:author="Ademola Igbalajobi" w:date="2021-01-30T18:14:00Z">
                  <w:rPr>
                    <w:ins w:id="3298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299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0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30 Days – a% p.a.</w:t>
              </w:r>
            </w:ins>
          </w:p>
          <w:p w14:paraId="688DFD07" w14:textId="77777777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301" w:author="Ademola Igbalajobi" w:date="2021-01-30T15:52:00Z"/>
                <w:rFonts w:ascii="Arial Narrow" w:hAnsi="Arial Narrow"/>
                <w:sz w:val="20"/>
                <w:szCs w:val="20"/>
                <w:rPrChange w:id="3302" w:author="Ademola Igbalajobi" w:date="2021-01-30T18:14:00Z">
                  <w:rPr>
                    <w:ins w:id="3303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04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0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60 Days – b% p.a.</w:t>
              </w:r>
            </w:ins>
          </w:p>
          <w:p w14:paraId="2A30DC32" w14:textId="77777777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306" w:author="Ademola Igbalajobi" w:date="2021-01-30T15:52:00Z"/>
                <w:rFonts w:ascii="Arial Narrow" w:hAnsi="Arial Narrow"/>
                <w:sz w:val="20"/>
                <w:szCs w:val="20"/>
                <w:rPrChange w:id="3307" w:author="Ademola Igbalajobi" w:date="2021-01-30T18:14:00Z">
                  <w:rPr>
                    <w:ins w:id="3308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09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1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90 Days – c% p.a.</w:t>
              </w:r>
            </w:ins>
          </w:p>
          <w:p w14:paraId="2F7C3E29" w14:textId="77777777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311" w:author="Ademola Igbalajobi" w:date="2021-01-30T15:52:00Z"/>
                <w:rFonts w:ascii="Arial Narrow" w:hAnsi="Arial Narrow"/>
                <w:sz w:val="20"/>
                <w:szCs w:val="20"/>
                <w:rPrChange w:id="3312" w:author="Ademola Igbalajobi" w:date="2021-01-30T18:14:00Z">
                  <w:rPr>
                    <w:ins w:id="3313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14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1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120 Days - d% p.a.</w:t>
              </w:r>
            </w:ins>
          </w:p>
          <w:p w14:paraId="4C69761F" w14:textId="77777777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316" w:author="Ademola Igbalajobi" w:date="2021-01-30T15:52:00Z"/>
                <w:rFonts w:ascii="Arial Narrow" w:hAnsi="Arial Narrow"/>
                <w:sz w:val="20"/>
                <w:szCs w:val="20"/>
                <w:rPrChange w:id="3317" w:author="Ademola Igbalajobi" w:date="2021-01-30T18:14:00Z">
                  <w:rPr>
                    <w:ins w:id="3318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19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2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180 Days - e% p.a.</w:t>
              </w:r>
            </w:ins>
          </w:p>
          <w:p w14:paraId="04E56B31" w14:textId="77777777" w:rsidR="007C1408" w:rsidRPr="00E00CFF" w:rsidRDefault="007C1408">
            <w:pPr>
              <w:pStyle w:val="NoSpacing"/>
              <w:numPr>
                <w:ilvl w:val="1"/>
                <w:numId w:val="7"/>
              </w:numPr>
              <w:ind w:left="720"/>
              <w:rPr>
                <w:ins w:id="3321" w:author="Ademola Igbalajobi" w:date="2021-01-30T15:52:00Z"/>
                <w:rFonts w:ascii="Arial Narrow" w:hAnsi="Arial Narrow"/>
                <w:sz w:val="20"/>
                <w:szCs w:val="20"/>
                <w:rPrChange w:id="3322" w:author="Ademola Igbalajobi" w:date="2021-01-30T18:14:00Z">
                  <w:rPr>
                    <w:ins w:id="3323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24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2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360 Days - f% p.a.</w:t>
              </w:r>
            </w:ins>
          </w:p>
          <w:p w14:paraId="704DE7CD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326" w:author="Ademola Igbalajobi" w:date="2021-01-30T15:52:00Z"/>
                <w:rFonts w:ascii="Arial Narrow" w:hAnsi="Arial Narrow"/>
                <w:sz w:val="20"/>
                <w:szCs w:val="20"/>
                <w:rPrChange w:id="3327" w:author="Ademola Igbalajobi" w:date="2021-01-30T18:14:00Z">
                  <w:rPr>
                    <w:ins w:id="3328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29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3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By proceeding, I give consent for the Provider to obtain information relevant to my load request, from all relevant sources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33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.</w:t>
              </w:r>
            </w:ins>
          </w:p>
          <w:p w14:paraId="31021B56" w14:textId="77C29BBB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332" w:author="Ademola Igbalajobi" w:date="2021-01-29T13:45:00Z"/>
                <w:rFonts w:ascii="Arial Narrow" w:hAnsi="Arial Narrow"/>
                <w:sz w:val="20"/>
                <w:szCs w:val="20"/>
                <w:rPrChange w:id="3333" w:author="Ademola Igbalajobi" w:date="2021-01-30T18:14:00Z">
                  <w:rPr>
                    <w:ins w:id="333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335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33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42AC5BF0" w14:textId="77777777" w:rsidTr="00077169">
        <w:trPr>
          <w:trHeight w:val="47"/>
          <w:ins w:id="3337" w:author="Ademola Igbalajobi" w:date="2021-01-29T13:45:00Z"/>
          <w:trPrChange w:id="3338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339" w:author="Ademola Igbalajobi" w:date="2021-01-30T22:10:00Z">
              <w:tcPr>
                <w:tcW w:w="1151" w:type="dxa"/>
                <w:vMerge/>
              </w:tcPr>
            </w:tcPrChange>
          </w:tcPr>
          <w:p w14:paraId="40FFED4C" w14:textId="77777777" w:rsidR="007C1408" w:rsidRPr="00E00CFF" w:rsidRDefault="007C1408">
            <w:pPr>
              <w:pStyle w:val="NoSpacing"/>
              <w:rPr>
                <w:ins w:id="3340" w:author="Ademola Igbalajobi" w:date="2021-01-29T13:45:00Z"/>
                <w:rFonts w:ascii="Arial Narrow" w:hAnsi="Arial Narrow"/>
                <w:sz w:val="20"/>
                <w:szCs w:val="20"/>
                <w:rPrChange w:id="3341" w:author="Ademola Igbalajobi" w:date="2021-01-30T18:14:00Z">
                  <w:rPr>
                    <w:ins w:id="334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343" w:author="Ademola Igbalajobi" w:date="2021-01-30T22:10:00Z">
              <w:tcPr>
                <w:tcW w:w="2251" w:type="dxa"/>
                <w:vMerge/>
              </w:tcPr>
            </w:tcPrChange>
          </w:tcPr>
          <w:p w14:paraId="353F4D62" w14:textId="77777777" w:rsidR="007C1408" w:rsidRPr="00E00CFF" w:rsidRDefault="007C1408">
            <w:pPr>
              <w:pStyle w:val="NoSpacing"/>
              <w:rPr>
                <w:ins w:id="3344" w:author="Ademola Igbalajobi" w:date="2021-01-29T18:50:00Z"/>
                <w:rFonts w:ascii="Arial Narrow" w:hAnsi="Arial Narrow"/>
                <w:sz w:val="20"/>
                <w:szCs w:val="20"/>
                <w:rPrChange w:id="3345" w:author="Ademola Igbalajobi" w:date="2021-01-30T18:14:00Z">
                  <w:rPr>
                    <w:ins w:id="3346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347" w:author="Ademola Igbalajobi" w:date="2021-01-30T22:10:00Z">
              <w:tcPr>
                <w:tcW w:w="2657" w:type="dxa"/>
                <w:vMerge/>
              </w:tcPr>
            </w:tcPrChange>
          </w:tcPr>
          <w:p w14:paraId="58887B19" w14:textId="77777777" w:rsidR="007C1408" w:rsidRPr="00E00CFF" w:rsidRDefault="007C1408">
            <w:pPr>
              <w:pStyle w:val="NoSpacing"/>
              <w:numPr>
                <w:ilvl w:val="0"/>
                <w:numId w:val="38"/>
              </w:numPr>
              <w:rPr>
                <w:ins w:id="3348" w:author="Ademola Igbalajobi" w:date="2021-01-29T13:45:00Z"/>
                <w:rFonts w:ascii="Arial Narrow" w:hAnsi="Arial Narrow"/>
                <w:sz w:val="20"/>
                <w:szCs w:val="20"/>
                <w:rPrChange w:id="3349" w:author="Ademola Igbalajobi" w:date="2021-01-30T18:14:00Z">
                  <w:rPr>
                    <w:ins w:id="3350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351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352" w:author="Ademola Igbalajobi" w:date="2021-01-30T22:10:00Z">
              <w:tcPr>
                <w:tcW w:w="3206" w:type="dxa"/>
              </w:tcPr>
            </w:tcPrChange>
          </w:tcPr>
          <w:p w14:paraId="7FDD434D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353" w:author="Ademola Igbalajobi" w:date="2021-01-30T15:52:00Z"/>
                <w:rFonts w:ascii="Arial Narrow" w:hAnsi="Arial Narrow"/>
                <w:sz w:val="20"/>
                <w:szCs w:val="20"/>
                <w:rPrChange w:id="3354" w:author="Ademola Igbalajobi" w:date="2021-01-30T18:14:00Z">
                  <w:rPr>
                    <w:ins w:id="3355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56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3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Amount to Invest</w:t>
              </w:r>
            </w:ins>
          </w:p>
          <w:p w14:paraId="06E74766" w14:textId="666BD03D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358" w:author="Ademola Igbalajobi" w:date="2021-01-29T13:45:00Z"/>
                <w:rFonts w:ascii="Arial Narrow" w:hAnsi="Arial Narrow"/>
                <w:sz w:val="20"/>
                <w:szCs w:val="20"/>
                <w:rPrChange w:id="3359" w:author="Ademola Igbalajobi" w:date="2021-01-30T18:14:00Z">
                  <w:rPr>
                    <w:ins w:id="336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361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36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6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Numeric characters only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336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3365" w:author="Ademola Igbalajobi" w:date="2021-01-30T22:10:00Z">
              <w:tcPr>
                <w:tcW w:w="3150" w:type="dxa"/>
              </w:tcPr>
            </w:tcPrChange>
          </w:tcPr>
          <w:p w14:paraId="71AADB4F" w14:textId="5120AA52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366" w:author="Ademola Igbalajobi" w:date="2021-01-29T13:45:00Z"/>
                <w:rFonts w:ascii="Arial Narrow" w:hAnsi="Arial Narrow"/>
                <w:sz w:val="20"/>
                <w:szCs w:val="20"/>
                <w:rPrChange w:id="3367" w:author="Ademola Igbalajobi" w:date="2021-01-30T18:14:00Z">
                  <w:rPr>
                    <w:ins w:id="3368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369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37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657C5D13" w14:textId="77777777" w:rsidTr="00077169">
        <w:trPr>
          <w:trHeight w:val="47"/>
          <w:ins w:id="3371" w:author="Ademola Igbalajobi" w:date="2021-01-29T13:45:00Z"/>
          <w:trPrChange w:id="3372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373" w:author="Ademola Igbalajobi" w:date="2021-01-30T22:10:00Z">
              <w:tcPr>
                <w:tcW w:w="1151" w:type="dxa"/>
                <w:vMerge/>
              </w:tcPr>
            </w:tcPrChange>
          </w:tcPr>
          <w:p w14:paraId="694FD1F0" w14:textId="77777777" w:rsidR="007C1408" w:rsidRPr="00E00CFF" w:rsidRDefault="007C1408">
            <w:pPr>
              <w:pStyle w:val="NoSpacing"/>
              <w:rPr>
                <w:ins w:id="3374" w:author="Ademola Igbalajobi" w:date="2021-01-29T13:45:00Z"/>
                <w:rFonts w:ascii="Arial Narrow" w:hAnsi="Arial Narrow"/>
                <w:sz w:val="20"/>
                <w:szCs w:val="20"/>
                <w:rPrChange w:id="3375" w:author="Ademola Igbalajobi" w:date="2021-01-30T18:14:00Z">
                  <w:rPr>
                    <w:ins w:id="3376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377" w:author="Ademola Igbalajobi" w:date="2021-01-30T22:10:00Z">
              <w:tcPr>
                <w:tcW w:w="2251" w:type="dxa"/>
                <w:vMerge/>
              </w:tcPr>
            </w:tcPrChange>
          </w:tcPr>
          <w:p w14:paraId="3635D687" w14:textId="77777777" w:rsidR="007C1408" w:rsidRPr="00E00CFF" w:rsidRDefault="007C1408">
            <w:pPr>
              <w:pStyle w:val="NoSpacing"/>
              <w:rPr>
                <w:ins w:id="3378" w:author="Ademola Igbalajobi" w:date="2021-01-29T18:50:00Z"/>
                <w:rFonts w:ascii="Arial Narrow" w:hAnsi="Arial Narrow"/>
                <w:sz w:val="20"/>
                <w:szCs w:val="20"/>
                <w:rPrChange w:id="3379" w:author="Ademola Igbalajobi" w:date="2021-01-30T18:14:00Z">
                  <w:rPr>
                    <w:ins w:id="3380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381" w:author="Ademola Igbalajobi" w:date="2021-01-30T22:10:00Z">
              <w:tcPr>
                <w:tcW w:w="2657" w:type="dxa"/>
                <w:vMerge/>
              </w:tcPr>
            </w:tcPrChange>
          </w:tcPr>
          <w:p w14:paraId="4A73D9ED" w14:textId="77777777" w:rsidR="007C1408" w:rsidRPr="00E00CFF" w:rsidRDefault="007C1408">
            <w:pPr>
              <w:pStyle w:val="NoSpacing"/>
              <w:numPr>
                <w:ilvl w:val="0"/>
                <w:numId w:val="38"/>
              </w:numPr>
              <w:rPr>
                <w:ins w:id="3382" w:author="Ademola Igbalajobi" w:date="2021-01-29T13:45:00Z"/>
                <w:rFonts w:ascii="Arial Narrow" w:hAnsi="Arial Narrow"/>
                <w:sz w:val="20"/>
                <w:szCs w:val="20"/>
                <w:rPrChange w:id="3383" w:author="Ademola Igbalajobi" w:date="2021-01-30T18:14:00Z">
                  <w:rPr>
                    <w:ins w:id="3384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385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386" w:author="Ademola Igbalajobi" w:date="2021-01-30T22:10:00Z">
              <w:tcPr>
                <w:tcW w:w="3206" w:type="dxa"/>
              </w:tcPr>
            </w:tcPrChange>
          </w:tcPr>
          <w:p w14:paraId="6D32F6C9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387" w:author="Ademola Igbalajobi" w:date="2021-01-30T15:52:00Z"/>
                <w:rFonts w:ascii="Arial Narrow" w:hAnsi="Arial Narrow"/>
                <w:sz w:val="20"/>
                <w:szCs w:val="20"/>
                <w:rPrChange w:id="3388" w:author="Ademola Igbalajobi" w:date="2021-01-30T18:14:00Z">
                  <w:rPr>
                    <w:ins w:id="3389" w:author="Ademola Igbalajobi" w:date="2021-01-30T15:52:00Z"/>
                    <w:rFonts w:ascii="Arial Narrow" w:hAnsi="Arial Narrow"/>
                    <w:szCs w:val="24"/>
                  </w:rPr>
                </w:rPrChange>
              </w:rPr>
            </w:pPr>
            <w:ins w:id="3390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39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Select Investment Term </w:t>
              </w:r>
            </w:ins>
          </w:p>
          <w:p w14:paraId="597C2D9E" w14:textId="5732658B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392" w:author="Ademola Igbalajobi" w:date="2021-01-29T13:45:00Z"/>
                <w:rFonts w:ascii="Arial Narrow" w:hAnsi="Arial Narrow"/>
                <w:sz w:val="20"/>
                <w:szCs w:val="20"/>
                <w:rPrChange w:id="3393" w:author="Ademola Igbalajobi" w:date="2021-01-30T18:14:00Z">
                  <w:rPr>
                    <w:ins w:id="339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395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39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39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Drop Down - 30, 60, 90, 120, 180, 360 days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339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3399" w:author="Ademola Igbalajobi" w:date="2021-01-30T22:10:00Z">
              <w:tcPr>
                <w:tcW w:w="3150" w:type="dxa"/>
              </w:tcPr>
            </w:tcPrChange>
          </w:tcPr>
          <w:p w14:paraId="0BEEDC0C" w14:textId="436E6E52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400" w:author="Ademola Igbalajobi" w:date="2021-01-29T13:45:00Z"/>
                <w:rFonts w:ascii="Arial Narrow" w:hAnsi="Arial Narrow"/>
                <w:sz w:val="20"/>
                <w:szCs w:val="20"/>
                <w:rPrChange w:id="3401" w:author="Ademola Igbalajobi" w:date="2021-01-30T18:14:00Z">
                  <w:rPr>
                    <w:ins w:id="340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403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4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03CD91B8" w14:textId="77777777" w:rsidTr="00077169">
        <w:trPr>
          <w:trHeight w:val="47"/>
          <w:ins w:id="3405" w:author="Ademola Igbalajobi" w:date="2021-01-29T13:45:00Z"/>
          <w:trPrChange w:id="3406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407" w:author="Ademola Igbalajobi" w:date="2021-01-30T22:10:00Z">
              <w:tcPr>
                <w:tcW w:w="1151" w:type="dxa"/>
                <w:vMerge/>
              </w:tcPr>
            </w:tcPrChange>
          </w:tcPr>
          <w:p w14:paraId="6F0B7BE4" w14:textId="77777777" w:rsidR="007C1408" w:rsidRPr="00E00CFF" w:rsidRDefault="007C1408">
            <w:pPr>
              <w:pStyle w:val="NoSpacing"/>
              <w:rPr>
                <w:ins w:id="3408" w:author="Ademola Igbalajobi" w:date="2021-01-29T13:45:00Z"/>
                <w:rFonts w:ascii="Arial Narrow" w:hAnsi="Arial Narrow"/>
                <w:sz w:val="20"/>
                <w:szCs w:val="20"/>
                <w:rPrChange w:id="3409" w:author="Ademola Igbalajobi" w:date="2021-01-30T18:14:00Z">
                  <w:rPr>
                    <w:ins w:id="341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411" w:author="Ademola Igbalajobi" w:date="2021-01-30T22:10:00Z">
              <w:tcPr>
                <w:tcW w:w="2251" w:type="dxa"/>
                <w:vMerge/>
              </w:tcPr>
            </w:tcPrChange>
          </w:tcPr>
          <w:p w14:paraId="269CB970" w14:textId="77777777" w:rsidR="007C1408" w:rsidRPr="00E00CFF" w:rsidRDefault="007C1408">
            <w:pPr>
              <w:pStyle w:val="NoSpacing"/>
              <w:rPr>
                <w:ins w:id="3412" w:author="Ademola Igbalajobi" w:date="2021-01-29T18:50:00Z"/>
                <w:rFonts w:ascii="Arial Narrow" w:hAnsi="Arial Narrow"/>
                <w:sz w:val="20"/>
                <w:szCs w:val="20"/>
                <w:rPrChange w:id="3413" w:author="Ademola Igbalajobi" w:date="2021-01-30T18:14:00Z">
                  <w:rPr>
                    <w:ins w:id="3414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415" w:author="Ademola Igbalajobi" w:date="2021-01-30T22:10:00Z">
              <w:tcPr>
                <w:tcW w:w="2657" w:type="dxa"/>
                <w:vMerge/>
              </w:tcPr>
            </w:tcPrChange>
          </w:tcPr>
          <w:p w14:paraId="6582CED5" w14:textId="77777777" w:rsidR="007C1408" w:rsidRPr="00E00CFF" w:rsidRDefault="007C1408">
            <w:pPr>
              <w:pStyle w:val="NoSpacing"/>
              <w:numPr>
                <w:ilvl w:val="0"/>
                <w:numId w:val="38"/>
              </w:numPr>
              <w:rPr>
                <w:ins w:id="3416" w:author="Ademola Igbalajobi" w:date="2021-01-29T13:45:00Z"/>
                <w:rFonts w:ascii="Arial Narrow" w:hAnsi="Arial Narrow"/>
                <w:sz w:val="20"/>
                <w:szCs w:val="20"/>
                <w:rPrChange w:id="3417" w:author="Ademola Igbalajobi" w:date="2021-01-30T18:14:00Z">
                  <w:rPr>
                    <w:ins w:id="3418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419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420" w:author="Ademola Igbalajobi" w:date="2021-01-30T22:10:00Z">
              <w:tcPr>
                <w:tcW w:w="3206" w:type="dxa"/>
              </w:tcPr>
            </w:tcPrChange>
          </w:tcPr>
          <w:p w14:paraId="6645B6B7" w14:textId="7E8B1E0C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421" w:author="Ademola Igbalajobi" w:date="2021-01-29T13:45:00Z"/>
                <w:rFonts w:ascii="Arial Narrow" w:hAnsi="Arial Narrow"/>
                <w:sz w:val="20"/>
                <w:szCs w:val="20"/>
                <w:rPrChange w:id="3422" w:author="Ademola Igbalajobi" w:date="2021-01-30T18:14:00Z">
                  <w:rPr>
                    <w:ins w:id="342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424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42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PIN</w:t>
              </w:r>
            </w:ins>
          </w:p>
        </w:tc>
        <w:tc>
          <w:tcPr>
            <w:tcW w:w="3150" w:type="dxa"/>
            <w:tcPrChange w:id="3426" w:author="Ademola Igbalajobi" w:date="2021-01-30T22:10:00Z">
              <w:tcPr>
                <w:tcW w:w="3150" w:type="dxa"/>
              </w:tcPr>
            </w:tcPrChange>
          </w:tcPr>
          <w:p w14:paraId="3A0C9F88" w14:textId="77777777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427" w:author="Ademola Igbalajobi" w:date="2021-01-30T15:52:00Z"/>
                <w:rFonts w:ascii="Arial Narrow" w:hAnsi="Arial Narrow"/>
                <w:sz w:val="20"/>
                <w:szCs w:val="20"/>
                <w:rPrChange w:id="3428" w:author="Ademola Igbalajobi" w:date="2021-01-30T18:14:00Z">
                  <w:rPr>
                    <w:ins w:id="3429" w:author="Ademola Igbalajobi" w:date="2021-01-30T15:52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430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431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>You about to invest NGN x,xxx for y days with “Service Provider” at z %.</w:t>
              </w:r>
            </w:ins>
          </w:p>
          <w:p w14:paraId="1150F0E9" w14:textId="77777777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432" w:author="Ademola Igbalajobi" w:date="2021-01-30T15:52:00Z"/>
                <w:rFonts w:ascii="Arial Narrow" w:hAnsi="Arial Narrow"/>
                <w:sz w:val="20"/>
                <w:szCs w:val="20"/>
                <w:rPrChange w:id="3433" w:author="Ademola Igbalajobi" w:date="2021-01-30T18:14:00Z">
                  <w:rPr>
                    <w:ins w:id="3434" w:author="Ademola Igbalajobi" w:date="2021-01-30T15:52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435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436" w:author="Ademola Igbalajobi" w:date="2021-01-30T18:14:00Z">
                    <w:rPr>
                      <w:rFonts w:ascii="Arial Narrow" w:hAnsi="Arial Narrow"/>
                      <w:sz w:val="24"/>
                      <w:szCs w:val="24"/>
                    </w:rPr>
                  </w:rPrChange>
                </w:rPr>
                <w:t>Enter PIN to confirm.</w:t>
              </w:r>
            </w:ins>
          </w:p>
          <w:p w14:paraId="1B7F758E" w14:textId="6936DF94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437" w:author="Ademola Igbalajobi" w:date="2021-01-29T13:45:00Z"/>
                <w:rFonts w:ascii="Arial Narrow" w:hAnsi="Arial Narrow"/>
                <w:sz w:val="20"/>
                <w:szCs w:val="20"/>
                <w:rPrChange w:id="3438" w:author="Ademola Igbalajobi" w:date="2021-01-30T18:14:00Z">
                  <w:rPr>
                    <w:ins w:id="343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440" w:author="Ademola Igbalajobi" w:date="2021-01-30T15:52:00Z">
              <w:r w:rsidRPr="00E00CFF">
                <w:rPr>
                  <w:rFonts w:ascii="Arial Narrow" w:hAnsi="Arial Narrow"/>
                  <w:sz w:val="20"/>
                  <w:szCs w:val="20"/>
                  <w:rPrChange w:id="344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5B3D7D87" w14:textId="77777777" w:rsidTr="00077169">
        <w:trPr>
          <w:trHeight w:val="47"/>
          <w:ins w:id="3442" w:author="Ademola Igbalajobi" w:date="2021-01-29T13:45:00Z"/>
          <w:trPrChange w:id="3443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444" w:author="Ademola Igbalajobi" w:date="2021-01-30T22:10:00Z">
              <w:tcPr>
                <w:tcW w:w="1151" w:type="dxa"/>
                <w:vMerge/>
              </w:tcPr>
            </w:tcPrChange>
          </w:tcPr>
          <w:p w14:paraId="005BFE1D" w14:textId="77777777" w:rsidR="007C1408" w:rsidRPr="00E00CFF" w:rsidRDefault="007C1408">
            <w:pPr>
              <w:pStyle w:val="NoSpacing"/>
              <w:rPr>
                <w:ins w:id="3445" w:author="Ademola Igbalajobi" w:date="2021-01-29T13:45:00Z"/>
                <w:rFonts w:ascii="Arial Narrow" w:hAnsi="Arial Narrow"/>
                <w:sz w:val="20"/>
                <w:szCs w:val="20"/>
                <w:rPrChange w:id="3446" w:author="Ademola Igbalajobi" w:date="2021-01-30T18:14:00Z">
                  <w:rPr>
                    <w:ins w:id="344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448" w:author="Ademola Igbalajobi" w:date="2021-01-30T22:10:00Z">
              <w:tcPr>
                <w:tcW w:w="2251" w:type="dxa"/>
                <w:vMerge/>
              </w:tcPr>
            </w:tcPrChange>
          </w:tcPr>
          <w:p w14:paraId="64304FD6" w14:textId="77777777" w:rsidR="007C1408" w:rsidRPr="00E00CFF" w:rsidRDefault="007C1408">
            <w:pPr>
              <w:pStyle w:val="NoSpacing"/>
              <w:rPr>
                <w:ins w:id="3449" w:author="Ademola Igbalajobi" w:date="2021-01-29T18:50:00Z"/>
                <w:rFonts w:ascii="Arial Narrow" w:hAnsi="Arial Narrow"/>
                <w:sz w:val="20"/>
                <w:szCs w:val="20"/>
                <w:rPrChange w:id="3450" w:author="Ademola Igbalajobi" w:date="2021-01-30T18:14:00Z">
                  <w:rPr>
                    <w:ins w:id="3451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452" w:author="Ademola Igbalajobi" w:date="2021-01-30T22:10:00Z">
              <w:tcPr>
                <w:tcW w:w="2657" w:type="dxa"/>
                <w:vMerge/>
              </w:tcPr>
            </w:tcPrChange>
          </w:tcPr>
          <w:p w14:paraId="2C73B284" w14:textId="77777777" w:rsidR="007C1408" w:rsidRPr="00E00CFF" w:rsidRDefault="007C1408">
            <w:pPr>
              <w:pStyle w:val="NoSpacing"/>
              <w:numPr>
                <w:ilvl w:val="0"/>
                <w:numId w:val="38"/>
              </w:numPr>
              <w:rPr>
                <w:ins w:id="3453" w:author="Ademola Igbalajobi" w:date="2021-01-29T13:45:00Z"/>
                <w:rFonts w:ascii="Arial Narrow" w:hAnsi="Arial Narrow"/>
                <w:sz w:val="20"/>
                <w:szCs w:val="20"/>
                <w:rPrChange w:id="3454" w:author="Ademola Igbalajobi" w:date="2021-01-30T18:14:00Z">
                  <w:rPr>
                    <w:ins w:id="3455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456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457" w:author="Ademola Igbalajobi" w:date="2021-01-30T22:10:00Z">
              <w:tcPr>
                <w:tcW w:w="3206" w:type="dxa"/>
              </w:tcPr>
            </w:tcPrChange>
          </w:tcPr>
          <w:p w14:paraId="6D9437C9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458" w:author="Ademola Igbalajobi" w:date="2021-01-29T13:45:00Z"/>
                <w:rFonts w:ascii="Arial Narrow" w:hAnsi="Arial Narrow"/>
                <w:sz w:val="20"/>
                <w:szCs w:val="20"/>
                <w:rPrChange w:id="3459" w:author="Ademola Igbalajobi" w:date="2021-01-30T18:14:00Z">
                  <w:rPr>
                    <w:ins w:id="346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461" w:author="Ademola Igbalajobi" w:date="2021-01-30T22:10:00Z">
              <w:tcPr>
                <w:tcW w:w="3150" w:type="dxa"/>
              </w:tcPr>
            </w:tcPrChange>
          </w:tcPr>
          <w:p w14:paraId="792C0ECC" w14:textId="77777777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462" w:author="Ademola Igbalajobi" w:date="2021-01-30T15:52:00Z"/>
                <w:rFonts w:ascii="Arial Narrow" w:hAnsi="Arial Narrow"/>
                <w:sz w:val="20"/>
                <w:szCs w:val="20"/>
                <w:rPrChange w:id="3463" w:author="Ademola Igbalajobi" w:date="2021-01-30T18:14:00Z">
                  <w:rPr>
                    <w:ins w:id="3464" w:author="Ademola Igbalajobi" w:date="2021-01-30T15:52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465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46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have successfully invested NGN x,xxx for y days with “Service Provider” at z %.</w:t>
              </w:r>
            </w:ins>
          </w:p>
          <w:p w14:paraId="6A2CFEF2" w14:textId="2A40A6BD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467" w:author="Ademola Igbalajobi" w:date="2021-01-29T13:45:00Z"/>
                <w:rFonts w:ascii="Arial Narrow" w:hAnsi="Arial Narrow"/>
                <w:sz w:val="20"/>
                <w:szCs w:val="20"/>
                <w:rPrChange w:id="3468" w:author="Ademola Igbalajobi" w:date="2021-01-30T18:14:00Z">
                  <w:rPr>
                    <w:ins w:id="346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470" w:author="Ademola Igbalajobi" w:date="2021-01-30T15:5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47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Further scheme details will be provided to you.</w:t>
              </w:r>
            </w:ins>
          </w:p>
        </w:tc>
      </w:tr>
      <w:tr w:rsidR="007C1408" w:rsidRPr="00E00CFF" w14:paraId="7905CB39" w14:textId="77777777" w:rsidTr="00077169">
        <w:trPr>
          <w:trHeight w:val="47"/>
          <w:ins w:id="3472" w:author="Ademola Igbalajobi" w:date="2021-01-29T13:45:00Z"/>
          <w:trPrChange w:id="3473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474" w:author="Ademola Igbalajobi" w:date="2021-01-30T22:10:00Z">
              <w:tcPr>
                <w:tcW w:w="1151" w:type="dxa"/>
                <w:vMerge/>
              </w:tcPr>
            </w:tcPrChange>
          </w:tcPr>
          <w:p w14:paraId="6105884C" w14:textId="77777777" w:rsidR="007C1408" w:rsidRPr="00E00CFF" w:rsidRDefault="007C1408">
            <w:pPr>
              <w:pStyle w:val="NoSpacing"/>
              <w:rPr>
                <w:ins w:id="3475" w:author="Ademola Igbalajobi" w:date="2021-01-29T13:45:00Z"/>
                <w:rFonts w:ascii="Arial Narrow" w:hAnsi="Arial Narrow"/>
                <w:sz w:val="20"/>
                <w:szCs w:val="20"/>
                <w:rPrChange w:id="3476" w:author="Ademola Igbalajobi" w:date="2021-01-30T18:14:00Z">
                  <w:rPr>
                    <w:ins w:id="347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478" w:author="Ademola Igbalajobi" w:date="2021-01-30T22:10:00Z">
              <w:tcPr>
                <w:tcW w:w="2251" w:type="dxa"/>
                <w:vMerge/>
              </w:tcPr>
            </w:tcPrChange>
          </w:tcPr>
          <w:p w14:paraId="2C4AA6CC" w14:textId="77777777" w:rsidR="007C1408" w:rsidRPr="00E00CFF" w:rsidRDefault="007C1408">
            <w:pPr>
              <w:pStyle w:val="NoSpacing"/>
              <w:rPr>
                <w:ins w:id="3479" w:author="Ademola Igbalajobi" w:date="2021-01-29T18:50:00Z"/>
                <w:rFonts w:ascii="Arial Narrow" w:hAnsi="Arial Narrow"/>
                <w:sz w:val="20"/>
                <w:szCs w:val="20"/>
                <w:rPrChange w:id="3480" w:author="Ademola Igbalajobi" w:date="2021-01-30T18:14:00Z">
                  <w:rPr>
                    <w:ins w:id="3481" w:author="Ademola Igbalajobi" w:date="2021-01-29T18:50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482" w:author="Ademola Igbalajobi" w:date="2021-01-30T22:10:00Z">
              <w:tcPr>
                <w:tcW w:w="2657" w:type="dxa"/>
                <w:vMerge/>
              </w:tcPr>
            </w:tcPrChange>
          </w:tcPr>
          <w:p w14:paraId="46EDBC1F" w14:textId="77777777" w:rsidR="007C1408" w:rsidRPr="00E00CFF" w:rsidRDefault="007C1408">
            <w:pPr>
              <w:pStyle w:val="NoSpacing"/>
              <w:numPr>
                <w:ilvl w:val="0"/>
                <w:numId w:val="38"/>
              </w:numPr>
              <w:rPr>
                <w:ins w:id="3483" w:author="Ademola Igbalajobi" w:date="2021-01-29T13:45:00Z"/>
                <w:rFonts w:ascii="Arial Narrow" w:hAnsi="Arial Narrow"/>
                <w:sz w:val="20"/>
                <w:szCs w:val="20"/>
                <w:rPrChange w:id="3484" w:author="Ademola Igbalajobi" w:date="2021-01-30T18:14:00Z">
                  <w:rPr>
                    <w:ins w:id="3485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486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487" w:author="Ademola Igbalajobi" w:date="2021-01-30T22:10:00Z">
              <w:tcPr>
                <w:tcW w:w="3206" w:type="dxa"/>
              </w:tcPr>
            </w:tcPrChange>
          </w:tcPr>
          <w:p w14:paraId="2956CD33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488" w:author="Ademola Igbalajobi" w:date="2021-01-29T13:45:00Z"/>
                <w:rFonts w:ascii="Arial Narrow" w:hAnsi="Arial Narrow"/>
                <w:sz w:val="20"/>
                <w:szCs w:val="20"/>
                <w:rPrChange w:id="3489" w:author="Ademola Igbalajobi" w:date="2021-01-30T18:14:00Z">
                  <w:rPr>
                    <w:ins w:id="349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491" w:author="Ademola Igbalajobi" w:date="2021-01-30T22:10:00Z">
              <w:tcPr>
                <w:tcW w:w="3150" w:type="dxa"/>
              </w:tcPr>
            </w:tcPrChange>
          </w:tcPr>
          <w:p w14:paraId="020AF280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492" w:author="Ademola Igbalajobi" w:date="2021-01-29T13:45:00Z"/>
                <w:rFonts w:ascii="Arial Narrow" w:hAnsi="Arial Narrow"/>
                <w:sz w:val="20"/>
                <w:szCs w:val="20"/>
                <w:rPrChange w:id="3493" w:author="Ademola Igbalajobi" w:date="2021-01-30T18:14:00Z">
                  <w:rPr>
                    <w:ins w:id="349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</w:tr>
      <w:tr w:rsidR="007C1408" w:rsidRPr="00E00CFF" w14:paraId="07EFDF8A" w14:textId="77777777" w:rsidTr="00077169">
        <w:trPr>
          <w:trHeight w:val="50"/>
          <w:ins w:id="3495" w:author="Ademola Igbalajobi" w:date="2021-01-29T13:45:00Z"/>
          <w:trPrChange w:id="3496" w:author="Ademola Igbalajobi" w:date="2021-01-30T22:10:00Z">
            <w:trPr>
              <w:trHeight w:val="50"/>
            </w:trPr>
          </w:trPrChange>
        </w:trPr>
        <w:tc>
          <w:tcPr>
            <w:tcW w:w="1151" w:type="dxa"/>
            <w:vMerge w:val="restart"/>
            <w:tcPrChange w:id="3497" w:author="Ademola Igbalajobi" w:date="2021-01-30T22:10:00Z">
              <w:tcPr>
                <w:tcW w:w="1151" w:type="dxa"/>
                <w:vMerge w:val="restart"/>
              </w:tcPr>
            </w:tcPrChange>
          </w:tcPr>
          <w:p w14:paraId="5F6A0EC3" w14:textId="77777777" w:rsidR="007C1408" w:rsidRPr="00E00CFF" w:rsidRDefault="007C1408">
            <w:pPr>
              <w:pStyle w:val="NoSpacing"/>
              <w:rPr>
                <w:ins w:id="3498" w:author="Ademola Igbalajobi" w:date="2021-01-29T13:45:00Z"/>
                <w:rFonts w:ascii="Arial Narrow" w:hAnsi="Arial Narrow"/>
                <w:sz w:val="20"/>
                <w:szCs w:val="20"/>
                <w:rPrChange w:id="3499" w:author="Ademola Igbalajobi" w:date="2021-01-30T18:14:00Z">
                  <w:rPr>
                    <w:ins w:id="350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 w:val="restart"/>
            <w:tcPrChange w:id="3501" w:author="Ademola Igbalajobi" w:date="2021-01-30T22:10:00Z">
              <w:tcPr>
                <w:tcW w:w="2251" w:type="dxa"/>
                <w:vMerge w:val="restart"/>
              </w:tcPr>
            </w:tcPrChange>
          </w:tcPr>
          <w:p w14:paraId="02C538CB" w14:textId="76FAB33A" w:rsidR="007C1408" w:rsidRPr="00E00CFF" w:rsidRDefault="007C1408">
            <w:pPr>
              <w:pStyle w:val="NoSpacing"/>
              <w:rPr>
                <w:ins w:id="3502" w:author="Ademola Igbalajobi" w:date="2021-01-29T13:45:00Z"/>
                <w:rFonts w:ascii="Arial Narrow" w:hAnsi="Arial Narrow"/>
                <w:sz w:val="20"/>
                <w:szCs w:val="20"/>
                <w:rPrChange w:id="3503" w:author="Ademola Igbalajobi" w:date="2021-01-30T18:14:00Z">
                  <w:rPr>
                    <w:ins w:id="350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505" w:author="Ademola Igbalajobi" w:date="2021-01-29T18:51:00Z">
              <w:r w:rsidRPr="00E00CFF">
                <w:rPr>
                  <w:rFonts w:ascii="Arial Narrow" w:hAnsi="Arial Narrow"/>
                  <w:sz w:val="20"/>
                  <w:szCs w:val="20"/>
                  <w:rPrChange w:id="35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Standing Order</w:t>
              </w:r>
            </w:ins>
          </w:p>
        </w:tc>
        <w:tc>
          <w:tcPr>
            <w:tcW w:w="2657" w:type="dxa"/>
            <w:vMerge w:val="restart"/>
            <w:tcPrChange w:id="3507" w:author="Ademola Igbalajobi" w:date="2021-01-30T22:10:00Z">
              <w:tcPr>
                <w:tcW w:w="2657" w:type="dxa"/>
                <w:vMerge w:val="restart"/>
              </w:tcPr>
            </w:tcPrChange>
          </w:tcPr>
          <w:p w14:paraId="63207113" w14:textId="11E94F24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508" w:author="Ademola Igbalajobi" w:date="2021-01-29T13:45:00Z"/>
                <w:rFonts w:ascii="Arial Narrow" w:hAnsi="Arial Narrow"/>
                <w:sz w:val="20"/>
                <w:szCs w:val="20"/>
                <w:rPrChange w:id="3509" w:author="Ademola Igbalajobi" w:date="2021-01-30T18:14:00Z">
                  <w:rPr>
                    <w:ins w:id="3510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511" w:author="Ademola Igbalajobi" w:date="2021-01-30T22:10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  <w:ins w:id="3512" w:author="Ademola Igbalajobi" w:date="2021-01-30T16:10:00Z">
              <w:r w:rsidRPr="00E00CFF">
                <w:rPr>
                  <w:rFonts w:ascii="Arial Narrow" w:hAnsi="Arial Narrow"/>
                  <w:sz w:val="20"/>
                  <w:szCs w:val="20"/>
                  <w:rPrChange w:id="351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Set up Standing Order</w:t>
              </w:r>
            </w:ins>
          </w:p>
        </w:tc>
        <w:tc>
          <w:tcPr>
            <w:tcW w:w="3206" w:type="dxa"/>
            <w:tcPrChange w:id="3514" w:author="Ademola Igbalajobi" w:date="2021-01-30T22:10:00Z">
              <w:tcPr>
                <w:tcW w:w="3206" w:type="dxa"/>
              </w:tcPr>
            </w:tcPrChange>
          </w:tcPr>
          <w:p w14:paraId="6E9EE1FC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515" w:author="Ademola Igbalajobi" w:date="2021-01-29T13:45:00Z"/>
                <w:rFonts w:ascii="Arial Narrow" w:hAnsi="Arial Narrow"/>
                <w:sz w:val="20"/>
                <w:szCs w:val="20"/>
                <w:rPrChange w:id="3516" w:author="Ademola Igbalajobi" w:date="2021-01-30T18:14:00Z">
                  <w:rPr>
                    <w:ins w:id="351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518" w:author="Ademola Igbalajobi" w:date="2021-01-30T22:10:00Z">
              <w:tcPr>
                <w:tcW w:w="3150" w:type="dxa"/>
              </w:tcPr>
            </w:tcPrChange>
          </w:tcPr>
          <w:p w14:paraId="6EB2CE83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519" w:author="Ademola Igbalajobi" w:date="2021-01-30T16:09:00Z"/>
                <w:rFonts w:ascii="Arial Narrow" w:hAnsi="Arial Narrow"/>
                <w:i/>
                <w:iCs/>
                <w:sz w:val="20"/>
                <w:szCs w:val="20"/>
                <w:rPrChange w:id="3520" w:author="Ademola Igbalajobi" w:date="2021-01-30T18:14:00Z">
                  <w:rPr>
                    <w:ins w:id="3521" w:author="Ademola Igbalajobi" w:date="2021-01-30T16:09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3522" w:author="Ademola Igbalajobi" w:date="2021-01-30T16:0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52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Set up instructions to move money o</w:t>
              </w:r>
            </w:ins>
            <w:ins w:id="3524" w:author="Ademola Igbalajobi" w:date="2021-01-30T16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52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 a regular basis to a wallet or a bank account</w:t>
              </w:r>
            </w:ins>
          </w:p>
          <w:p w14:paraId="5FEFB805" w14:textId="573DD9E6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526" w:author="Ademola Igbalajobi" w:date="2021-01-30T16:05:00Z"/>
                <w:rFonts w:ascii="Arial Narrow" w:hAnsi="Arial Narrow"/>
                <w:sz w:val="20"/>
                <w:szCs w:val="20"/>
                <w:rPrChange w:id="3527" w:author="Ademola Igbalajobi" w:date="2021-01-30T18:14:00Z">
                  <w:rPr>
                    <w:ins w:id="3528" w:author="Ademola Igbalajobi" w:date="2021-01-30T16:05:00Z"/>
                    <w:rFonts w:ascii="Arial Narrow" w:hAnsi="Arial Narrow"/>
                    <w:szCs w:val="24"/>
                  </w:rPr>
                </w:rPrChange>
              </w:rPr>
            </w:pPr>
            <w:ins w:id="3529" w:author="Ademola Igbalajobi" w:date="2021-01-30T16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53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Define amount, </w:t>
              </w:r>
            </w:ins>
            <w:ins w:id="3531" w:author="Ademola Igbalajobi" w:date="2021-01-30T17:2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53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frequency,</w:t>
              </w:r>
            </w:ins>
            <w:ins w:id="3533" w:author="Ademola Igbalajobi" w:date="2021-01-30T16:09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53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and date.</w:t>
              </w:r>
            </w:ins>
          </w:p>
          <w:p w14:paraId="60506998" w14:textId="0A73938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535" w:author="Ademola Igbalajobi" w:date="2021-01-29T13:45:00Z"/>
                <w:rFonts w:ascii="Arial Narrow" w:hAnsi="Arial Narrow"/>
                <w:sz w:val="20"/>
                <w:szCs w:val="20"/>
                <w:rPrChange w:id="3536" w:author="Ademola Igbalajobi" w:date="2021-01-30T18:14:00Z">
                  <w:rPr>
                    <w:ins w:id="353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538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53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77F22D76" w14:textId="77777777" w:rsidTr="00077169">
        <w:trPr>
          <w:trHeight w:val="47"/>
          <w:ins w:id="3540" w:author="Ademola Igbalajobi" w:date="2021-01-29T13:45:00Z"/>
          <w:trPrChange w:id="3541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542" w:author="Ademola Igbalajobi" w:date="2021-01-30T22:10:00Z">
              <w:tcPr>
                <w:tcW w:w="1151" w:type="dxa"/>
                <w:vMerge/>
              </w:tcPr>
            </w:tcPrChange>
          </w:tcPr>
          <w:p w14:paraId="7E8D3AA0" w14:textId="77777777" w:rsidR="007C1408" w:rsidRPr="00E00CFF" w:rsidRDefault="007C1408">
            <w:pPr>
              <w:pStyle w:val="NoSpacing"/>
              <w:rPr>
                <w:ins w:id="3543" w:author="Ademola Igbalajobi" w:date="2021-01-29T13:45:00Z"/>
                <w:rFonts w:ascii="Arial Narrow" w:hAnsi="Arial Narrow"/>
                <w:sz w:val="20"/>
                <w:szCs w:val="20"/>
                <w:rPrChange w:id="3544" w:author="Ademola Igbalajobi" w:date="2021-01-30T18:14:00Z">
                  <w:rPr>
                    <w:ins w:id="3545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546" w:author="Ademola Igbalajobi" w:date="2021-01-30T22:10:00Z">
              <w:tcPr>
                <w:tcW w:w="2251" w:type="dxa"/>
                <w:vMerge/>
              </w:tcPr>
            </w:tcPrChange>
          </w:tcPr>
          <w:p w14:paraId="0B0EFCE5" w14:textId="77777777" w:rsidR="007C1408" w:rsidRPr="00E00CFF" w:rsidRDefault="007C1408">
            <w:pPr>
              <w:pStyle w:val="NoSpacing"/>
              <w:rPr>
                <w:ins w:id="3547" w:author="Ademola Igbalajobi" w:date="2021-01-29T18:51:00Z"/>
                <w:rFonts w:ascii="Arial Narrow" w:hAnsi="Arial Narrow"/>
                <w:sz w:val="20"/>
                <w:szCs w:val="20"/>
                <w:rPrChange w:id="3548" w:author="Ademola Igbalajobi" w:date="2021-01-30T18:14:00Z">
                  <w:rPr>
                    <w:ins w:id="3549" w:author="Ademola Igbalajobi" w:date="2021-01-29T18:5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550" w:author="Ademola Igbalajobi" w:date="2021-01-30T22:10:00Z">
              <w:tcPr>
                <w:tcW w:w="2657" w:type="dxa"/>
                <w:vMerge/>
              </w:tcPr>
            </w:tcPrChange>
          </w:tcPr>
          <w:p w14:paraId="59089EE7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551" w:author="Ademola Igbalajobi" w:date="2021-01-29T13:45:00Z"/>
                <w:rFonts w:ascii="Arial Narrow" w:hAnsi="Arial Narrow"/>
                <w:sz w:val="20"/>
                <w:szCs w:val="20"/>
                <w:rPrChange w:id="3552" w:author="Ademola Igbalajobi" w:date="2021-01-30T18:14:00Z">
                  <w:rPr>
                    <w:ins w:id="3553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554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555" w:author="Ademola Igbalajobi" w:date="2021-01-30T22:10:00Z">
              <w:tcPr>
                <w:tcW w:w="3206" w:type="dxa"/>
              </w:tcPr>
            </w:tcPrChange>
          </w:tcPr>
          <w:p w14:paraId="0EEF5140" w14:textId="76CDF07E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556" w:author="Ademola Igbalajobi" w:date="2021-01-30T16:05:00Z"/>
                <w:rFonts w:ascii="Arial Narrow" w:hAnsi="Arial Narrow"/>
                <w:sz w:val="20"/>
                <w:szCs w:val="20"/>
                <w:rPrChange w:id="3557" w:author="Ademola Igbalajobi" w:date="2021-01-30T18:14:00Z">
                  <w:rPr>
                    <w:ins w:id="3558" w:author="Ademola Igbalajobi" w:date="2021-01-30T16:05:00Z"/>
                    <w:rFonts w:ascii="Arial Narrow" w:hAnsi="Arial Narrow"/>
                    <w:szCs w:val="24"/>
                  </w:rPr>
                </w:rPrChange>
              </w:rPr>
            </w:pPr>
            <w:ins w:id="3559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56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Enter Amount </w:t>
              </w:r>
            </w:ins>
          </w:p>
          <w:p w14:paraId="3AC4E939" w14:textId="0E0CC85D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561" w:author="Ademola Igbalajobi" w:date="2021-01-29T13:45:00Z"/>
                <w:rFonts w:ascii="Arial Narrow" w:hAnsi="Arial Narrow"/>
                <w:sz w:val="20"/>
                <w:szCs w:val="20"/>
                <w:rPrChange w:id="3562" w:author="Ademola Igbalajobi" w:date="2021-01-30T18:14:00Z">
                  <w:rPr>
                    <w:ins w:id="356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564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5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56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Numeric characters only</w:t>
              </w:r>
              <w:r w:rsidRPr="00E00CFF">
                <w:rPr>
                  <w:rFonts w:ascii="Arial Narrow" w:hAnsi="Arial Narrow"/>
                  <w:sz w:val="20"/>
                  <w:szCs w:val="20"/>
                  <w:rPrChange w:id="356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3568" w:author="Ademola Igbalajobi" w:date="2021-01-30T22:10:00Z">
              <w:tcPr>
                <w:tcW w:w="3150" w:type="dxa"/>
              </w:tcPr>
            </w:tcPrChange>
          </w:tcPr>
          <w:p w14:paraId="2F33F95D" w14:textId="1B6F4F89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569" w:author="Ademola Igbalajobi" w:date="2021-01-29T13:45:00Z"/>
                <w:rFonts w:ascii="Arial Narrow" w:hAnsi="Arial Narrow"/>
                <w:sz w:val="20"/>
                <w:szCs w:val="20"/>
                <w:rPrChange w:id="3570" w:author="Ademola Igbalajobi" w:date="2021-01-30T18:14:00Z">
                  <w:rPr>
                    <w:ins w:id="3571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572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57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6F56D1D9" w14:textId="77777777" w:rsidTr="00077169">
        <w:trPr>
          <w:trHeight w:val="47"/>
          <w:ins w:id="3574" w:author="Ademola Igbalajobi" w:date="2021-01-30T16:22:00Z"/>
          <w:trPrChange w:id="3575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576" w:author="Ademola Igbalajobi" w:date="2021-01-30T22:10:00Z">
              <w:tcPr>
                <w:tcW w:w="1151" w:type="dxa"/>
                <w:vMerge/>
              </w:tcPr>
            </w:tcPrChange>
          </w:tcPr>
          <w:p w14:paraId="0880653D" w14:textId="77777777" w:rsidR="007C1408" w:rsidRPr="00E00CFF" w:rsidRDefault="007C1408">
            <w:pPr>
              <w:pStyle w:val="NoSpacing"/>
              <w:rPr>
                <w:ins w:id="3577" w:author="Ademola Igbalajobi" w:date="2021-01-30T16:22:00Z"/>
                <w:rFonts w:ascii="Arial Narrow" w:hAnsi="Arial Narrow"/>
                <w:sz w:val="20"/>
                <w:szCs w:val="20"/>
                <w:rPrChange w:id="3578" w:author="Ademola Igbalajobi" w:date="2021-01-30T18:14:00Z">
                  <w:rPr>
                    <w:ins w:id="3579" w:author="Ademola Igbalajobi" w:date="2021-01-30T16:22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580" w:author="Ademola Igbalajobi" w:date="2021-01-30T22:10:00Z">
              <w:tcPr>
                <w:tcW w:w="2251" w:type="dxa"/>
                <w:vMerge/>
              </w:tcPr>
            </w:tcPrChange>
          </w:tcPr>
          <w:p w14:paraId="40B87767" w14:textId="77777777" w:rsidR="007C1408" w:rsidRPr="00E00CFF" w:rsidRDefault="007C1408">
            <w:pPr>
              <w:pStyle w:val="NoSpacing"/>
              <w:rPr>
                <w:ins w:id="3581" w:author="Ademola Igbalajobi" w:date="2021-01-30T16:22:00Z"/>
                <w:rFonts w:ascii="Arial Narrow" w:hAnsi="Arial Narrow"/>
                <w:sz w:val="20"/>
                <w:szCs w:val="20"/>
                <w:rPrChange w:id="3582" w:author="Ademola Igbalajobi" w:date="2021-01-30T18:14:00Z">
                  <w:rPr>
                    <w:ins w:id="3583" w:author="Ademola Igbalajobi" w:date="2021-01-30T16:22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584" w:author="Ademola Igbalajobi" w:date="2021-01-30T22:10:00Z">
              <w:tcPr>
                <w:tcW w:w="2657" w:type="dxa"/>
                <w:vMerge/>
              </w:tcPr>
            </w:tcPrChange>
          </w:tcPr>
          <w:p w14:paraId="7FC984A1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585" w:author="Ademola Igbalajobi" w:date="2021-01-30T16:22:00Z"/>
                <w:rFonts w:ascii="Arial Narrow" w:hAnsi="Arial Narrow"/>
                <w:sz w:val="20"/>
                <w:szCs w:val="20"/>
                <w:rPrChange w:id="3586" w:author="Ademola Igbalajobi" w:date="2021-01-30T18:14:00Z">
                  <w:rPr>
                    <w:ins w:id="3587" w:author="Ademola Igbalajobi" w:date="2021-01-30T16:22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3588" w:author="Ademola Igbalajobi" w:date="2021-01-30T22:10:00Z">
              <w:tcPr>
                <w:tcW w:w="3206" w:type="dxa"/>
              </w:tcPr>
            </w:tcPrChange>
          </w:tcPr>
          <w:p w14:paraId="013BB737" w14:textId="661B8461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589" w:author="Ademola Igbalajobi" w:date="2021-01-30T16:22:00Z"/>
                <w:rFonts w:ascii="Arial Narrow" w:hAnsi="Arial Narrow"/>
                <w:sz w:val="20"/>
                <w:szCs w:val="20"/>
                <w:rPrChange w:id="3590" w:author="Ademola Igbalajobi" w:date="2021-01-30T18:14:00Z">
                  <w:rPr>
                    <w:ins w:id="3591" w:author="Ademola Igbalajobi" w:date="2021-01-30T16:22:00Z"/>
                    <w:rFonts w:ascii="Arial Narrow" w:hAnsi="Arial Narrow"/>
                    <w:szCs w:val="24"/>
                  </w:rPr>
                </w:rPrChange>
              </w:rPr>
            </w:pPr>
            <w:ins w:id="3592" w:author="Ademola Igbalajobi" w:date="2021-01-30T16:26:00Z">
              <w:r w:rsidRPr="00E00CFF">
                <w:rPr>
                  <w:rFonts w:ascii="Arial Narrow" w:hAnsi="Arial Narrow"/>
                  <w:sz w:val="20"/>
                  <w:szCs w:val="20"/>
                  <w:rPrChange w:id="359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Select </w:t>
              </w:r>
            </w:ins>
            <w:ins w:id="3594" w:author="Ademola Igbalajobi" w:date="2021-01-30T16:30:00Z">
              <w:r w:rsidRPr="00E00CFF">
                <w:rPr>
                  <w:rFonts w:ascii="Arial Narrow" w:hAnsi="Arial Narrow"/>
                  <w:sz w:val="20"/>
                  <w:szCs w:val="20"/>
                  <w:rPrChange w:id="359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Financial Institution </w:t>
              </w:r>
            </w:ins>
            <w:ins w:id="3596" w:author="Ademola Igbalajobi" w:date="2021-01-30T16:22:00Z">
              <w:r w:rsidRPr="00E00CFF">
                <w:rPr>
                  <w:rFonts w:ascii="Arial Narrow" w:hAnsi="Arial Narrow"/>
                  <w:sz w:val="20"/>
                  <w:szCs w:val="20"/>
                  <w:rPrChange w:id="359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</w:p>
          <w:p w14:paraId="70F20900" w14:textId="14A4043F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598" w:author="Ademola Igbalajobi" w:date="2021-01-30T16:22:00Z"/>
                <w:rFonts w:ascii="Arial Narrow" w:hAnsi="Arial Narrow"/>
                <w:sz w:val="20"/>
                <w:szCs w:val="20"/>
                <w:rPrChange w:id="3599" w:author="Ademola Igbalajobi" w:date="2021-01-30T18:14:00Z">
                  <w:rPr>
                    <w:ins w:id="3600" w:author="Ademola Igbalajobi" w:date="2021-01-30T16:22:00Z"/>
                    <w:rFonts w:ascii="Arial Narrow" w:hAnsi="Arial Narrow"/>
                    <w:szCs w:val="24"/>
                  </w:rPr>
                </w:rPrChange>
              </w:rPr>
            </w:pPr>
            <w:ins w:id="3601" w:author="Ademola Igbalajobi" w:date="2021-01-30T16:22:00Z">
              <w:r w:rsidRPr="00E00CFF">
                <w:rPr>
                  <w:rFonts w:ascii="Arial Narrow" w:hAnsi="Arial Narrow"/>
                  <w:sz w:val="20"/>
                  <w:szCs w:val="20"/>
                  <w:rPrChange w:id="360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</w:ins>
            <w:ins w:id="3603" w:author="Ademola Igbalajobi" w:date="2021-01-30T16:30:00Z">
              <w:r w:rsidRPr="00E00CFF">
                <w:rPr>
                  <w:rFonts w:ascii="Arial Narrow" w:hAnsi="Arial Narrow"/>
                  <w:sz w:val="20"/>
                  <w:szCs w:val="20"/>
                  <w:rPrChange w:id="360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From Drop Down List)</w:t>
              </w:r>
            </w:ins>
            <w:ins w:id="3605" w:author="Ademola Igbalajobi" w:date="2021-01-30T16:22:00Z">
              <w:r w:rsidRPr="00E00CFF">
                <w:rPr>
                  <w:rFonts w:ascii="Arial Narrow" w:hAnsi="Arial Narrow"/>
                  <w:sz w:val="20"/>
                  <w:szCs w:val="20"/>
                  <w:rPrChange w:id="36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3607" w:author="Ademola Igbalajobi" w:date="2021-01-30T22:10:00Z">
              <w:tcPr>
                <w:tcW w:w="3150" w:type="dxa"/>
              </w:tcPr>
            </w:tcPrChange>
          </w:tcPr>
          <w:p w14:paraId="1050303A" w14:textId="21A3770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608" w:author="Ademola Igbalajobi" w:date="2021-01-30T16:22:00Z"/>
                <w:rFonts w:ascii="Arial Narrow" w:hAnsi="Arial Narrow"/>
                <w:sz w:val="20"/>
                <w:szCs w:val="20"/>
                <w:rPrChange w:id="3609" w:author="Ademola Igbalajobi" w:date="2021-01-30T18:14:00Z">
                  <w:rPr>
                    <w:ins w:id="3610" w:author="Ademola Igbalajobi" w:date="2021-01-30T16:22:00Z"/>
                    <w:rFonts w:ascii="Arial Narrow" w:hAnsi="Arial Narrow"/>
                    <w:szCs w:val="24"/>
                  </w:rPr>
                </w:rPrChange>
              </w:rPr>
            </w:pPr>
            <w:ins w:id="3611" w:author="Ademola Igbalajobi" w:date="2021-01-30T16:22:00Z">
              <w:r w:rsidRPr="00E00CFF">
                <w:rPr>
                  <w:rFonts w:ascii="Arial Narrow" w:hAnsi="Arial Narrow"/>
                  <w:sz w:val="20"/>
                  <w:szCs w:val="20"/>
                  <w:rPrChange w:id="361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4C120555" w14:textId="77777777" w:rsidTr="00077169">
        <w:trPr>
          <w:trHeight w:val="47"/>
          <w:ins w:id="3613" w:author="Ademola Igbalajobi" w:date="2021-01-30T16:21:00Z"/>
          <w:trPrChange w:id="3614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615" w:author="Ademola Igbalajobi" w:date="2021-01-30T22:10:00Z">
              <w:tcPr>
                <w:tcW w:w="1151" w:type="dxa"/>
                <w:vMerge/>
              </w:tcPr>
            </w:tcPrChange>
          </w:tcPr>
          <w:p w14:paraId="08DA03E4" w14:textId="77777777" w:rsidR="007C1408" w:rsidRPr="00E00CFF" w:rsidRDefault="007C1408">
            <w:pPr>
              <w:pStyle w:val="NoSpacing"/>
              <w:rPr>
                <w:ins w:id="3616" w:author="Ademola Igbalajobi" w:date="2021-01-30T16:21:00Z"/>
                <w:rFonts w:ascii="Arial Narrow" w:hAnsi="Arial Narrow"/>
                <w:sz w:val="20"/>
                <w:szCs w:val="20"/>
                <w:rPrChange w:id="3617" w:author="Ademola Igbalajobi" w:date="2021-01-30T18:14:00Z">
                  <w:rPr>
                    <w:ins w:id="3618" w:author="Ademola Igbalajobi" w:date="2021-01-30T16:2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619" w:author="Ademola Igbalajobi" w:date="2021-01-30T22:10:00Z">
              <w:tcPr>
                <w:tcW w:w="2251" w:type="dxa"/>
                <w:vMerge/>
              </w:tcPr>
            </w:tcPrChange>
          </w:tcPr>
          <w:p w14:paraId="2ED3EF9C" w14:textId="77777777" w:rsidR="007C1408" w:rsidRPr="00E00CFF" w:rsidRDefault="007C1408">
            <w:pPr>
              <w:pStyle w:val="NoSpacing"/>
              <w:rPr>
                <w:ins w:id="3620" w:author="Ademola Igbalajobi" w:date="2021-01-30T16:21:00Z"/>
                <w:rFonts w:ascii="Arial Narrow" w:hAnsi="Arial Narrow"/>
                <w:sz w:val="20"/>
                <w:szCs w:val="20"/>
                <w:rPrChange w:id="3621" w:author="Ademola Igbalajobi" w:date="2021-01-30T18:14:00Z">
                  <w:rPr>
                    <w:ins w:id="3622" w:author="Ademola Igbalajobi" w:date="2021-01-30T16:2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623" w:author="Ademola Igbalajobi" w:date="2021-01-30T22:10:00Z">
              <w:tcPr>
                <w:tcW w:w="2657" w:type="dxa"/>
                <w:vMerge/>
              </w:tcPr>
            </w:tcPrChange>
          </w:tcPr>
          <w:p w14:paraId="139C0CD7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624" w:author="Ademola Igbalajobi" w:date="2021-01-30T16:21:00Z"/>
                <w:rFonts w:ascii="Arial Narrow" w:hAnsi="Arial Narrow"/>
                <w:sz w:val="20"/>
                <w:szCs w:val="20"/>
                <w:rPrChange w:id="3625" w:author="Ademola Igbalajobi" w:date="2021-01-30T18:14:00Z">
                  <w:rPr>
                    <w:ins w:id="3626" w:author="Ademola Igbalajobi" w:date="2021-01-30T16:2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3627" w:author="Ademola Igbalajobi" w:date="2021-01-30T22:10:00Z">
              <w:tcPr>
                <w:tcW w:w="3206" w:type="dxa"/>
              </w:tcPr>
            </w:tcPrChange>
          </w:tcPr>
          <w:p w14:paraId="64A54D6C" w14:textId="6B45B60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628" w:author="Ademola Igbalajobi" w:date="2021-01-30T16:21:00Z"/>
                <w:rFonts w:ascii="Arial Narrow" w:hAnsi="Arial Narrow"/>
                <w:sz w:val="20"/>
                <w:szCs w:val="20"/>
                <w:rPrChange w:id="3629" w:author="Ademola Igbalajobi" w:date="2021-01-30T18:14:00Z">
                  <w:rPr>
                    <w:ins w:id="3630" w:author="Ademola Igbalajobi" w:date="2021-01-30T16:21:00Z"/>
                    <w:rFonts w:ascii="Arial Narrow" w:hAnsi="Arial Narrow"/>
                    <w:szCs w:val="24"/>
                  </w:rPr>
                </w:rPrChange>
              </w:rPr>
            </w:pPr>
            <w:ins w:id="3631" w:author="Ademola Igbalajobi" w:date="2021-01-30T16:22:00Z">
              <w:r w:rsidRPr="00E00CFF">
                <w:rPr>
                  <w:rFonts w:ascii="Arial Narrow" w:hAnsi="Arial Narrow"/>
                  <w:sz w:val="20"/>
                  <w:szCs w:val="20"/>
                  <w:rPrChange w:id="363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A</w:t>
              </w:r>
            </w:ins>
            <w:ins w:id="3633" w:author="Ademola Igbalajobi" w:date="2021-01-30T16:31:00Z">
              <w:r w:rsidRPr="00E00CFF">
                <w:rPr>
                  <w:rFonts w:ascii="Arial Narrow" w:hAnsi="Arial Narrow"/>
                  <w:sz w:val="20"/>
                  <w:szCs w:val="20"/>
                  <w:rPrChange w:id="363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ccount Number/ Wallet ID </w:t>
              </w:r>
            </w:ins>
          </w:p>
        </w:tc>
        <w:tc>
          <w:tcPr>
            <w:tcW w:w="3150" w:type="dxa"/>
            <w:tcPrChange w:id="3635" w:author="Ademola Igbalajobi" w:date="2021-01-30T22:10:00Z">
              <w:tcPr>
                <w:tcW w:w="3150" w:type="dxa"/>
              </w:tcPr>
            </w:tcPrChange>
          </w:tcPr>
          <w:p w14:paraId="349826B7" w14:textId="48BE549C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636" w:author="Ademola Igbalajobi" w:date="2021-01-30T16:21:00Z"/>
                <w:rFonts w:ascii="Arial Narrow" w:hAnsi="Arial Narrow"/>
                <w:sz w:val="20"/>
                <w:szCs w:val="20"/>
                <w:rPrChange w:id="3637" w:author="Ademola Igbalajobi" w:date="2021-01-30T18:14:00Z">
                  <w:rPr>
                    <w:ins w:id="3638" w:author="Ademola Igbalajobi" w:date="2021-01-30T16:21:00Z"/>
                    <w:rFonts w:ascii="Arial Narrow" w:hAnsi="Arial Narrow"/>
                    <w:szCs w:val="24"/>
                  </w:rPr>
                </w:rPrChange>
              </w:rPr>
            </w:pPr>
            <w:ins w:id="3639" w:author="Ademola Igbalajobi" w:date="2021-01-30T16:22:00Z">
              <w:r w:rsidRPr="00E00CFF">
                <w:rPr>
                  <w:rFonts w:ascii="Arial Narrow" w:hAnsi="Arial Narrow"/>
                  <w:sz w:val="20"/>
                  <w:szCs w:val="20"/>
                  <w:rPrChange w:id="364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2B8E19DF" w14:textId="77777777" w:rsidTr="00077169">
        <w:trPr>
          <w:trHeight w:val="47"/>
          <w:ins w:id="3641" w:author="Ademola Igbalajobi" w:date="2021-01-29T13:45:00Z"/>
          <w:trPrChange w:id="3642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643" w:author="Ademola Igbalajobi" w:date="2021-01-30T22:10:00Z">
              <w:tcPr>
                <w:tcW w:w="1151" w:type="dxa"/>
                <w:vMerge/>
              </w:tcPr>
            </w:tcPrChange>
          </w:tcPr>
          <w:p w14:paraId="20C70F6A" w14:textId="77777777" w:rsidR="007C1408" w:rsidRPr="00E00CFF" w:rsidRDefault="007C1408">
            <w:pPr>
              <w:pStyle w:val="NoSpacing"/>
              <w:rPr>
                <w:ins w:id="3644" w:author="Ademola Igbalajobi" w:date="2021-01-29T13:45:00Z"/>
                <w:rFonts w:ascii="Arial Narrow" w:hAnsi="Arial Narrow"/>
                <w:sz w:val="20"/>
                <w:szCs w:val="20"/>
                <w:rPrChange w:id="3645" w:author="Ademola Igbalajobi" w:date="2021-01-30T18:14:00Z">
                  <w:rPr>
                    <w:ins w:id="3646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647" w:author="Ademola Igbalajobi" w:date="2021-01-30T22:10:00Z">
              <w:tcPr>
                <w:tcW w:w="2251" w:type="dxa"/>
                <w:vMerge/>
              </w:tcPr>
            </w:tcPrChange>
          </w:tcPr>
          <w:p w14:paraId="0FA71F9D" w14:textId="77777777" w:rsidR="007C1408" w:rsidRPr="00E00CFF" w:rsidRDefault="007C1408">
            <w:pPr>
              <w:pStyle w:val="NoSpacing"/>
              <w:rPr>
                <w:ins w:id="3648" w:author="Ademola Igbalajobi" w:date="2021-01-29T18:51:00Z"/>
                <w:rFonts w:ascii="Arial Narrow" w:hAnsi="Arial Narrow"/>
                <w:sz w:val="20"/>
                <w:szCs w:val="20"/>
                <w:rPrChange w:id="3649" w:author="Ademola Igbalajobi" w:date="2021-01-30T18:14:00Z">
                  <w:rPr>
                    <w:ins w:id="3650" w:author="Ademola Igbalajobi" w:date="2021-01-29T18:5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651" w:author="Ademola Igbalajobi" w:date="2021-01-30T22:10:00Z">
              <w:tcPr>
                <w:tcW w:w="2657" w:type="dxa"/>
                <w:vMerge/>
              </w:tcPr>
            </w:tcPrChange>
          </w:tcPr>
          <w:p w14:paraId="1974962A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652" w:author="Ademola Igbalajobi" w:date="2021-01-29T13:45:00Z"/>
                <w:rFonts w:ascii="Arial Narrow" w:hAnsi="Arial Narrow"/>
                <w:sz w:val="20"/>
                <w:szCs w:val="20"/>
                <w:rPrChange w:id="3653" w:author="Ademola Igbalajobi" w:date="2021-01-30T18:14:00Z">
                  <w:rPr>
                    <w:ins w:id="3654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655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656" w:author="Ademola Igbalajobi" w:date="2021-01-30T22:10:00Z">
              <w:tcPr>
                <w:tcW w:w="3206" w:type="dxa"/>
              </w:tcPr>
            </w:tcPrChange>
          </w:tcPr>
          <w:p w14:paraId="184AF3A5" w14:textId="3E3157DF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657" w:author="Ademola Igbalajobi" w:date="2021-01-30T16:05:00Z"/>
                <w:rFonts w:ascii="Arial Narrow" w:hAnsi="Arial Narrow"/>
                <w:sz w:val="20"/>
                <w:szCs w:val="20"/>
                <w:rPrChange w:id="3658" w:author="Ademola Igbalajobi" w:date="2021-01-30T18:14:00Z">
                  <w:rPr>
                    <w:ins w:id="3659" w:author="Ademola Igbalajobi" w:date="2021-01-30T16:05:00Z"/>
                    <w:rFonts w:ascii="Arial Narrow" w:hAnsi="Arial Narrow"/>
                    <w:szCs w:val="24"/>
                  </w:rPr>
                </w:rPrChange>
              </w:rPr>
            </w:pPr>
            <w:ins w:id="3660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66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Select </w:t>
              </w:r>
            </w:ins>
            <w:ins w:id="3662" w:author="Ademola Igbalajobi" w:date="2021-01-30T16:15:00Z">
              <w:r w:rsidRPr="00E00CFF">
                <w:rPr>
                  <w:rFonts w:ascii="Arial Narrow" w:hAnsi="Arial Narrow"/>
                  <w:sz w:val="20"/>
                  <w:szCs w:val="20"/>
                  <w:rPrChange w:id="366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Frequency</w:t>
              </w:r>
            </w:ins>
            <w:ins w:id="3664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6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 </w:t>
              </w:r>
            </w:ins>
          </w:p>
          <w:p w14:paraId="28B191B7" w14:textId="7CF6AFD9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666" w:author="Ademola Igbalajobi" w:date="2021-01-29T13:45:00Z"/>
                <w:rFonts w:ascii="Arial Narrow" w:hAnsi="Arial Narrow"/>
                <w:sz w:val="20"/>
                <w:szCs w:val="20"/>
                <w:rPrChange w:id="3667" w:author="Ademola Igbalajobi" w:date="2021-01-30T18:14:00Z">
                  <w:rPr>
                    <w:ins w:id="3668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669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67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(</w:t>
              </w:r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671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Drop Down </w:t>
              </w:r>
            </w:ins>
            <w:ins w:id="3672" w:author="Ademola Igbalajobi" w:date="2021-01-30T16:1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673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–</w:t>
              </w:r>
            </w:ins>
            <w:ins w:id="3674" w:author="Ademola Igbalajobi" w:date="2021-01-30T16:0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675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</w:t>
              </w:r>
            </w:ins>
            <w:ins w:id="3676" w:author="Ademola Igbalajobi" w:date="2021-01-30T16:1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677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Daily, Weekly, Monthly, Quarterly</w:t>
              </w:r>
            </w:ins>
            <w:ins w:id="3678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67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3150" w:type="dxa"/>
            <w:tcPrChange w:id="3680" w:author="Ademola Igbalajobi" w:date="2021-01-30T22:10:00Z">
              <w:tcPr>
                <w:tcW w:w="3150" w:type="dxa"/>
              </w:tcPr>
            </w:tcPrChange>
          </w:tcPr>
          <w:p w14:paraId="3F2FE5C2" w14:textId="3A5CE778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681" w:author="Ademola Igbalajobi" w:date="2021-01-29T13:45:00Z"/>
                <w:rFonts w:ascii="Arial Narrow" w:hAnsi="Arial Narrow"/>
                <w:sz w:val="20"/>
                <w:szCs w:val="20"/>
                <w:rPrChange w:id="3682" w:author="Ademola Igbalajobi" w:date="2021-01-30T18:14:00Z">
                  <w:rPr>
                    <w:ins w:id="368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684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68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0DE02E0E" w14:textId="77777777" w:rsidTr="00077169">
        <w:trPr>
          <w:trHeight w:val="47"/>
          <w:ins w:id="3686" w:author="Ademola Igbalajobi" w:date="2021-01-29T13:45:00Z"/>
          <w:trPrChange w:id="3687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688" w:author="Ademola Igbalajobi" w:date="2021-01-30T22:10:00Z">
              <w:tcPr>
                <w:tcW w:w="1151" w:type="dxa"/>
                <w:vMerge/>
              </w:tcPr>
            </w:tcPrChange>
          </w:tcPr>
          <w:p w14:paraId="0583440D" w14:textId="77777777" w:rsidR="007C1408" w:rsidRPr="00E00CFF" w:rsidRDefault="007C1408">
            <w:pPr>
              <w:pStyle w:val="NoSpacing"/>
              <w:rPr>
                <w:ins w:id="3689" w:author="Ademola Igbalajobi" w:date="2021-01-29T13:45:00Z"/>
                <w:rFonts w:ascii="Arial Narrow" w:hAnsi="Arial Narrow"/>
                <w:sz w:val="20"/>
                <w:szCs w:val="20"/>
                <w:rPrChange w:id="3690" w:author="Ademola Igbalajobi" w:date="2021-01-30T18:14:00Z">
                  <w:rPr>
                    <w:ins w:id="3691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692" w:author="Ademola Igbalajobi" w:date="2021-01-30T22:10:00Z">
              <w:tcPr>
                <w:tcW w:w="2251" w:type="dxa"/>
                <w:vMerge/>
              </w:tcPr>
            </w:tcPrChange>
          </w:tcPr>
          <w:p w14:paraId="17D65781" w14:textId="77777777" w:rsidR="007C1408" w:rsidRPr="00E00CFF" w:rsidRDefault="007C1408">
            <w:pPr>
              <w:pStyle w:val="NoSpacing"/>
              <w:rPr>
                <w:ins w:id="3693" w:author="Ademola Igbalajobi" w:date="2021-01-29T18:51:00Z"/>
                <w:rFonts w:ascii="Arial Narrow" w:hAnsi="Arial Narrow"/>
                <w:sz w:val="20"/>
                <w:szCs w:val="20"/>
                <w:rPrChange w:id="3694" w:author="Ademola Igbalajobi" w:date="2021-01-30T18:14:00Z">
                  <w:rPr>
                    <w:ins w:id="3695" w:author="Ademola Igbalajobi" w:date="2021-01-29T18:5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696" w:author="Ademola Igbalajobi" w:date="2021-01-30T22:10:00Z">
              <w:tcPr>
                <w:tcW w:w="2657" w:type="dxa"/>
                <w:vMerge/>
              </w:tcPr>
            </w:tcPrChange>
          </w:tcPr>
          <w:p w14:paraId="14E7ACDC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697" w:author="Ademola Igbalajobi" w:date="2021-01-29T13:45:00Z"/>
                <w:rFonts w:ascii="Arial Narrow" w:hAnsi="Arial Narrow"/>
                <w:sz w:val="20"/>
                <w:szCs w:val="20"/>
                <w:rPrChange w:id="3698" w:author="Ademola Igbalajobi" w:date="2021-01-30T18:14:00Z">
                  <w:rPr>
                    <w:ins w:id="3699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700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701" w:author="Ademola Igbalajobi" w:date="2021-01-30T22:10:00Z">
              <w:tcPr>
                <w:tcW w:w="3206" w:type="dxa"/>
              </w:tcPr>
            </w:tcPrChange>
          </w:tcPr>
          <w:p w14:paraId="16DF21DB" w14:textId="1928A96F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702" w:author="Ademola Igbalajobi" w:date="2021-01-29T13:45:00Z"/>
                <w:rFonts w:ascii="Arial Narrow" w:hAnsi="Arial Narrow"/>
                <w:sz w:val="20"/>
                <w:szCs w:val="20"/>
                <w:rPrChange w:id="3703" w:author="Ademola Igbalajobi" w:date="2021-01-30T18:14:00Z">
                  <w:rPr>
                    <w:ins w:id="370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705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70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Enter PIN</w:t>
              </w:r>
            </w:ins>
          </w:p>
        </w:tc>
        <w:tc>
          <w:tcPr>
            <w:tcW w:w="3150" w:type="dxa"/>
            <w:tcPrChange w:id="3707" w:author="Ademola Igbalajobi" w:date="2021-01-30T22:10:00Z">
              <w:tcPr>
                <w:tcW w:w="3150" w:type="dxa"/>
              </w:tcPr>
            </w:tcPrChange>
          </w:tcPr>
          <w:p w14:paraId="47F8BBB3" w14:textId="5656BB9A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708" w:author="Ademola Igbalajobi" w:date="2021-01-30T16:05:00Z"/>
                <w:rFonts w:ascii="Arial Narrow" w:hAnsi="Arial Narrow"/>
                <w:sz w:val="20"/>
                <w:szCs w:val="20"/>
                <w:rPrChange w:id="3709" w:author="Ademola Igbalajobi" w:date="2021-01-30T18:14:00Z">
                  <w:rPr>
                    <w:ins w:id="3710" w:author="Ademola Igbalajobi" w:date="2021-01-30T16:05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711" w:author="Ademola Igbalajobi" w:date="2021-01-30T16:0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12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You about to </w:t>
              </w:r>
            </w:ins>
            <w:ins w:id="3713" w:author="Ademola Igbalajobi" w:date="2021-01-30T16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14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set up a Standing Order </w:t>
              </w:r>
            </w:ins>
            <w:ins w:id="3715" w:author="Ademola Igbalajobi" w:date="2021-01-30T16:3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16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>to [Beneficiary Account Name]</w:t>
              </w:r>
            </w:ins>
            <w:ins w:id="3717" w:author="Ademola Igbalajobi" w:date="2021-01-30T16:3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18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3719" w:author="Ademola Igbalajobi" w:date="2021-01-30T16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20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for </w:t>
              </w:r>
            </w:ins>
            <w:ins w:id="3721" w:author="Ademola Igbalajobi" w:date="2021-01-30T16:0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22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NGN x,xxx </w:t>
              </w:r>
            </w:ins>
            <w:ins w:id="3723" w:author="Ademola Igbalajobi" w:date="2021-01-30T16:16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24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every [frequency] </w:t>
              </w:r>
            </w:ins>
          </w:p>
          <w:p w14:paraId="2C459A98" w14:textId="77777777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725" w:author="Ademola Igbalajobi" w:date="2021-01-30T16:05:00Z"/>
                <w:rFonts w:ascii="Arial Narrow" w:hAnsi="Arial Narrow"/>
                <w:sz w:val="20"/>
                <w:szCs w:val="20"/>
                <w:rPrChange w:id="3726" w:author="Ademola Igbalajobi" w:date="2021-01-30T18:14:00Z">
                  <w:rPr>
                    <w:ins w:id="3727" w:author="Ademola Igbalajobi" w:date="2021-01-30T16:05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728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729" w:author="Ademola Igbalajobi" w:date="2021-01-30T18:14:00Z">
                    <w:rPr>
                      <w:rFonts w:ascii="Arial Narrow" w:hAnsi="Arial Narrow"/>
                      <w:sz w:val="24"/>
                      <w:szCs w:val="24"/>
                    </w:rPr>
                  </w:rPrChange>
                </w:rPr>
                <w:t>Enter PIN to confirm.</w:t>
              </w:r>
            </w:ins>
          </w:p>
          <w:p w14:paraId="09228F4D" w14:textId="05488786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730" w:author="Ademola Igbalajobi" w:date="2021-01-29T13:45:00Z"/>
                <w:rFonts w:ascii="Arial Narrow" w:hAnsi="Arial Narrow"/>
                <w:sz w:val="20"/>
                <w:szCs w:val="20"/>
                <w:rPrChange w:id="3731" w:author="Ademola Igbalajobi" w:date="2021-01-30T18:14:00Z">
                  <w:rPr>
                    <w:ins w:id="373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  <w:ins w:id="3733" w:author="Ademola Igbalajobi" w:date="2021-01-30T16:05:00Z">
              <w:r w:rsidRPr="00E00CFF">
                <w:rPr>
                  <w:rFonts w:ascii="Arial Narrow" w:hAnsi="Arial Narrow"/>
                  <w:sz w:val="20"/>
                  <w:szCs w:val="20"/>
                  <w:rPrChange w:id="373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1E887EBD" w14:textId="77777777" w:rsidTr="00077169">
        <w:trPr>
          <w:trHeight w:val="47"/>
          <w:ins w:id="3735" w:author="Ademola Igbalajobi" w:date="2021-01-29T13:45:00Z"/>
          <w:trPrChange w:id="3736" w:author="Ademola Igbalajobi" w:date="2021-01-30T22:10:00Z">
            <w:trPr>
              <w:trHeight w:val="47"/>
            </w:trPr>
          </w:trPrChange>
        </w:trPr>
        <w:tc>
          <w:tcPr>
            <w:tcW w:w="1151" w:type="dxa"/>
            <w:vMerge/>
            <w:tcPrChange w:id="3737" w:author="Ademola Igbalajobi" w:date="2021-01-30T22:10:00Z">
              <w:tcPr>
                <w:tcW w:w="1151" w:type="dxa"/>
                <w:vMerge/>
              </w:tcPr>
            </w:tcPrChange>
          </w:tcPr>
          <w:p w14:paraId="6C538196" w14:textId="77777777" w:rsidR="007C1408" w:rsidRPr="00E00CFF" w:rsidRDefault="007C1408">
            <w:pPr>
              <w:pStyle w:val="NoSpacing"/>
              <w:rPr>
                <w:ins w:id="3738" w:author="Ademola Igbalajobi" w:date="2021-01-29T13:45:00Z"/>
                <w:rFonts w:ascii="Arial Narrow" w:hAnsi="Arial Narrow"/>
                <w:sz w:val="20"/>
                <w:szCs w:val="20"/>
                <w:rPrChange w:id="3739" w:author="Ademola Igbalajobi" w:date="2021-01-30T18:14:00Z">
                  <w:rPr>
                    <w:ins w:id="3740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741" w:author="Ademola Igbalajobi" w:date="2021-01-30T22:10:00Z">
              <w:tcPr>
                <w:tcW w:w="2251" w:type="dxa"/>
                <w:vMerge/>
              </w:tcPr>
            </w:tcPrChange>
          </w:tcPr>
          <w:p w14:paraId="5A9F41AA" w14:textId="77777777" w:rsidR="007C1408" w:rsidRPr="00E00CFF" w:rsidRDefault="007C1408">
            <w:pPr>
              <w:pStyle w:val="NoSpacing"/>
              <w:rPr>
                <w:ins w:id="3742" w:author="Ademola Igbalajobi" w:date="2021-01-29T18:51:00Z"/>
                <w:rFonts w:ascii="Arial Narrow" w:hAnsi="Arial Narrow"/>
                <w:sz w:val="20"/>
                <w:szCs w:val="20"/>
                <w:rPrChange w:id="3743" w:author="Ademola Igbalajobi" w:date="2021-01-30T18:14:00Z">
                  <w:rPr>
                    <w:ins w:id="3744" w:author="Ademola Igbalajobi" w:date="2021-01-29T18:5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745" w:author="Ademola Igbalajobi" w:date="2021-01-30T22:10:00Z">
              <w:tcPr>
                <w:tcW w:w="2657" w:type="dxa"/>
                <w:vMerge/>
              </w:tcPr>
            </w:tcPrChange>
          </w:tcPr>
          <w:p w14:paraId="2AA6FF6F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746" w:author="Ademola Igbalajobi" w:date="2021-01-29T13:45:00Z"/>
                <w:rFonts w:ascii="Arial Narrow" w:hAnsi="Arial Narrow"/>
                <w:sz w:val="20"/>
                <w:szCs w:val="20"/>
                <w:rPrChange w:id="3747" w:author="Ademola Igbalajobi" w:date="2021-01-30T18:14:00Z">
                  <w:rPr>
                    <w:ins w:id="3748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749" w:author="Ademola Igbalajobi" w:date="2021-01-30T22:10:00Z">
                <w:pPr>
                  <w:pStyle w:val="NoSpacing"/>
                  <w:numPr>
                    <w:numId w:val="37"/>
                  </w:numPr>
                  <w:ind w:left="360" w:hanging="360"/>
                </w:pPr>
              </w:pPrChange>
            </w:pPr>
          </w:p>
        </w:tc>
        <w:tc>
          <w:tcPr>
            <w:tcW w:w="3206" w:type="dxa"/>
            <w:tcPrChange w:id="3750" w:author="Ademola Igbalajobi" w:date="2021-01-30T22:10:00Z">
              <w:tcPr>
                <w:tcW w:w="3206" w:type="dxa"/>
              </w:tcPr>
            </w:tcPrChange>
          </w:tcPr>
          <w:p w14:paraId="63A215A5" w14:textId="77777777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751" w:author="Ademola Igbalajobi" w:date="2021-01-29T13:45:00Z"/>
                <w:rFonts w:ascii="Arial Narrow" w:hAnsi="Arial Narrow"/>
                <w:sz w:val="20"/>
                <w:szCs w:val="20"/>
                <w:rPrChange w:id="3752" w:author="Ademola Igbalajobi" w:date="2021-01-30T18:14:00Z">
                  <w:rPr>
                    <w:ins w:id="375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754" w:author="Ademola Igbalajobi" w:date="2021-01-30T22:10:00Z">
              <w:tcPr>
                <w:tcW w:w="3150" w:type="dxa"/>
              </w:tcPr>
            </w:tcPrChange>
          </w:tcPr>
          <w:p w14:paraId="5C25505A" w14:textId="791797B5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755" w:author="Ademola Igbalajobi" w:date="2021-01-29T13:45:00Z"/>
                <w:rFonts w:ascii="Arial Narrow" w:hAnsi="Arial Narrow"/>
                <w:sz w:val="20"/>
                <w:szCs w:val="20"/>
                <w:rPrChange w:id="3756" w:author="Ademola Igbalajobi" w:date="2021-01-30T18:14:00Z">
                  <w:rPr>
                    <w:ins w:id="3757" w:author="Ademola Igbalajobi" w:date="2021-01-29T13:45:00Z"/>
                  </w:rPr>
                </w:rPrChange>
              </w:rPr>
              <w:pPrChange w:id="3758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759" w:author="Ademola Igbalajobi" w:date="2021-01-30T16:0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6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have successfully </w:t>
              </w:r>
            </w:ins>
            <w:ins w:id="3761" w:author="Ademola Igbalajobi" w:date="2021-01-30T16:3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76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set up a Standing Order to [Beneficiary Account Name] for NGN x,xxx every [frequency] </w:t>
              </w:r>
            </w:ins>
          </w:p>
        </w:tc>
      </w:tr>
      <w:tr w:rsidR="007C1408" w:rsidRPr="00E00CFF" w14:paraId="7B27A076" w14:textId="77777777" w:rsidTr="00077169">
        <w:trPr>
          <w:trHeight w:val="762"/>
          <w:ins w:id="3763" w:author="Ademola Igbalajobi" w:date="2021-01-29T13:45:00Z"/>
          <w:trPrChange w:id="3764" w:author="Ademola Igbalajobi" w:date="2021-01-30T22:10:00Z">
            <w:trPr>
              <w:trHeight w:val="762"/>
            </w:trPr>
          </w:trPrChange>
        </w:trPr>
        <w:tc>
          <w:tcPr>
            <w:tcW w:w="1151" w:type="dxa"/>
            <w:vMerge w:val="restart"/>
            <w:tcPrChange w:id="3765" w:author="Ademola Igbalajobi" w:date="2021-01-30T22:10:00Z">
              <w:tcPr>
                <w:tcW w:w="1151" w:type="dxa"/>
                <w:vMerge w:val="restart"/>
              </w:tcPr>
            </w:tcPrChange>
          </w:tcPr>
          <w:p w14:paraId="1483C43B" w14:textId="77777777" w:rsidR="007C1408" w:rsidRPr="00E00CFF" w:rsidRDefault="007C1408">
            <w:pPr>
              <w:pStyle w:val="NoSpacing"/>
              <w:rPr>
                <w:ins w:id="3766" w:author="Ademola Igbalajobi" w:date="2021-01-29T13:45:00Z"/>
                <w:rFonts w:ascii="Arial Narrow" w:hAnsi="Arial Narrow"/>
                <w:sz w:val="20"/>
                <w:szCs w:val="20"/>
                <w:rPrChange w:id="3767" w:author="Ademola Igbalajobi" w:date="2021-01-30T18:14:00Z">
                  <w:rPr>
                    <w:ins w:id="3768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 w:val="restart"/>
            <w:tcPrChange w:id="3769" w:author="Ademola Igbalajobi" w:date="2021-01-30T22:10:00Z">
              <w:tcPr>
                <w:tcW w:w="2251" w:type="dxa"/>
                <w:vMerge w:val="restart"/>
              </w:tcPr>
            </w:tcPrChange>
          </w:tcPr>
          <w:p w14:paraId="1E0BB77E" w14:textId="77777777" w:rsidR="007C1408" w:rsidRPr="00E00CFF" w:rsidRDefault="007C1408">
            <w:pPr>
              <w:pStyle w:val="NoSpacing"/>
              <w:rPr>
                <w:ins w:id="3770" w:author="Ademola Igbalajobi" w:date="2021-01-29T13:45:00Z"/>
                <w:rFonts w:ascii="Arial Narrow" w:hAnsi="Arial Narrow"/>
                <w:sz w:val="20"/>
                <w:szCs w:val="20"/>
                <w:rPrChange w:id="3771" w:author="Ademola Igbalajobi" w:date="2021-01-30T18:14:00Z">
                  <w:rPr>
                    <w:ins w:id="3772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 w:val="restart"/>
            <w:tcPrChange w:id="3773" w:author="Ademola Igbalajobi" w:date="2021-01-30T22:10:00Z">
              <w:tcPr>
                <w:tcW w:w="2657" w:type="dxa"/>
                <w:vMerge w:val="restart"/>
              </w:tcPr>
            </w:tcPrChange>
          </w:tcPr>
          <w:p w14:paraId="428B2F1F" w14:textId="593A6AC5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774" w:author="Ademola Igbalajobi" w:date="2021-01-29T13:45:00Z"/>
                <w:rFonts w:ascii="Arial Narrow" w:hAnsi="Arial Narrow"/>
                <w:sz w:val="20"/>
                <w:szCs w:val="20"/>
                <w:rPrChange w:id="3775" w:author="Ademola Igbalajobi" w:date="2021-01-30T18:14:00Z">
                  <w:rPr>
                    <w:ins w:id="3776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777" w:author="Ademola Igbalajobi" w:date="2021-01-30T22:10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  <w:ins w:id="3778" w:author="Ademola Igbalajobi" w:date="2021-01-30T16:11:00Z">
              <w:r w:rsidRPr="00E00CFF">
                <w:rPr>
                  <w:rFonts w:ascii="Arial Narrow" w:hAnsi="Arial Narrow"/>
                  <w:sz w:val="20"/>
                  <w:szCs w:val="20"/>
                  <w:rPrChange w:id="377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Review </w:t>
              </w:r>
            </w:ins>
            <w:ins w:id="3780" w:author="Ademola Igbalajobi" w:date="2021-01-30T16:10:00Z">
              <w:r w:rsidRPr="00E00CFF">
                <w:rPr>
                  <w:rFonts w:ascii="Arial Narrow" w:hAnsi="Arial Narrow"/>
                  <w:sz w:val="20"/>
                  <w:szCs w:val="20"/>
                  <w:rPrChange w:id="378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Standing Order</w:t>
              </w:r>
            </w:ins>
          </w:p>
        </w:tc>
        <w:tc>
          <w:tcPr>
            <w:tcW w:w="3206" w:type="dxa"/>
            <w:tcPrChange w:id="3782" w:author="Ademola Igbalajobi" w:date="2021-01-30T22:10:00Z">
              <w:tcPr>
                <w:tcW w:w="3206" w:type="dxa"/>
              </w:tcPr>
            </w:tcPrChange>
          </w:tcPr>
          <w:p w14:paraId="709B83A3" w14:textId="1E3127E8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783" w:author="Ademola Igbalajobi" w:date="2021-01-29T13:45:00Z"/>
                <w:rFonts w:ascii="Arial Narrow" w:hAnsi="Arial Narrow"/>
                <w:sz w:val="20"/>
                <w:szCs w:val="20"/>
                <w:rPrChange w:id="3784" w:author="Ademola Igbalajobi" w:date="2021-01-30T18:14:00Z">
                  <w:rPr>
                    <w:ins w:id="3785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  <w:tcPrChange w:id="3786" w:author="Ademola Igbalajobi" w:date="2021-01-30T22:10:00Z">
              <w:tcPr>
                <w:tcW w:w="3150" w:type="dxa"/>
              </w:tcPr>
            </w:tcPrChange>
          </w:tcPr>
          <w:p w14:paraId="654264DE" w14:textId="77777777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787" w:author="Ademola Igbalajobi" w:date="2021-01-30T16:33:00Z"/>
                <w:rFonts w:ascii="Arial Narrow" w:hAnsi="Arial Narrow"/>
                <w:sz w:val="20"/>
                <w:szCs w:val="20"/>
                <w:rPrChange w:id="3788" w:author="Ademola Igbalajobi" w:date="2021-01-30T18:14:00Z">
                  <w:rPr>
                    <w:ins w:id="3789" w:author="Ademola Igbalajobi" w:date="2021-01-30T16:33:00Z"/>
                    <w:rFonts w:ascii="Arial Narrow" w:hAnsi="Arial Narrow"/>
                    <w:szCs w:val="24"/>
                  </w:rPr>
                </w:rPrChange>
              </w:rPr>
            </w:pPr>
            <w:ins w:id="3790" w:author="Ademola Igbalajobi" w:date="2021-01-30T16:33:00Z">
              <w:r w:rsidRPr="00E00CFF">
                <w:rPr>
                  <w:rFonts w:ascii="Arial Narrow" w:hAnsi="Arial Narrow"/>
                  <w:sz w:val="20"/>
                  <w:szCs w:val="20"/>
                  <w:rPrChange w:id="379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List active Standing Orders</w:t>
              </w:r>
            </w:ins>
          </w:p>
          <w:p w14:paraId="4586DD42" w14:textId="77777777" w:rsidR="007C1408" w:rsidRPr="00E00CFF" w:rsidRDefault="007C1408">
            <w:pPr>
              <w:pStyle w:val="NoSpacing"/>
              <w:rPr>
                <w:ins w:id="3792" w:author="Ademola Igbalajobi" w:date="2021-01-30T16:37:00Z"/>
                <w:rFonts w:ascii="Arial Narrow" w:hAnsi="Arial Narrow"/>
                <w:i/>
                <w:iCs/>
                <w:sz w:val="20"/>
                <w:szCs w:val="20"/>
                <w:rPrChange w:id="3793" w:author="Ademola Igbalajobi" w:date="2021-01-30T18:14:00Z">
                  <w:rPr>
                    <w:ins w:id="3794" w:author="Ademola Igbalajobi" w:date="2021-01-30T16:37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</w:p>
          <w:p w14:paraId="1030B47B" w14:textId="1391E3FB" w:rsidR="007C1408" w:rsidRPr="00E00CFF" w:rsidRDefault="007C1408">
            <w:pPr>
              <w:rPr>
                <w:ins w:id="3795" w:author="Ademola Igbalajobi" w:date="2021-01-30T16:38:00Z"/>
                <w:rFonts w:ascii="Arial Narrow" w:hAnsi="Arial Narrow"/>
                <w:sz w:val="20"/>
                <w:szCs w:val="20"/>
                <w:rPrChange w:id="3796" w:author="Ademola Igbalajobi" w:date="2021-01-30T18:14:00Z">
                  <w:rPr>
                    <w:ins w:id="3797" w:author="Ademola Igbalajobi" w:date="2021-01-30T16:38:00Z"/>
                  </w:rPr>
                </w:rPrChange>
              </w:rPr>
              <w:pPrChange w:id="3798" w:author="Ademola Igbalajobi" w:date="2021-01-30T22:10:00Z">
                <w:pPr>
                  <w:pStyle w:val="ListParagraph"/>
                  <w:numPr>
                    <w:numId w:val="7"/>
                  </w:numPr>
                  <w:ind w:left="360" w:hanging="360"/>
                </w:pPr>
              </w:pPrChange>
            </w:pPr>
            <w:ins w:id="3799" w:author="Ademola Igbalajobi" w:date="2021-01-30T16:34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800" w:author="Ademola Igbalajobi" w:date="2021-01-30T18:14:00Z">
                    <w:rPr/>
                  </w:rPrChange>
                </w:rPr>
                <w:t>1.</w:t>
              </w:r>
            </w:ins>
            <w:ins w:id="3801" w:author="Ademola Igbalajobi" w:date="2021-01-30T16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802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 [Beneficiary Account Name]</w:t>
              </w:r>
            </w:ins>
            <w:ins w:id="3803" w:author="Ademola Igbalajobi" w:date="2021-01-30T16:40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804" w:author="Ademola Igbalajobi" w:date="2021-01-30T18:14:00Z">
                    <w:rPr>
                      <w:rFonts w:ascii="Arial Narrow" w:hAnsi="Arial Narrow"/>
                      <w:i/>
                      <w:iCs/>
                      <w:sz w:val="24"/>
                      <w:szCs w:val="24"/>
                    </w:rPr>
                  </w:rPrChange>
                </w:rPr>
                <w:t xml:space="preserve"> -</w:t>
              </w:r>
            </w:ins>
            <w:ins w:id="3805" w:author="Ademola Igbalajobi" w:date="2021-01-30T16:3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806" w:author="Ademola Igbalajobi" w:date="2021-01-30T18:14:00Z">
                    <w:rPr/>
                  </w:rPrChange>
                </w:rPr>
                <w:t xml:space="preserve"> NGN x,xxx every [frequency] </w:t>
              </w:r>
            </w:ins>
          </w:p>
          <w:p w14:paraId="5B725176" w14:textId="37888004" w:rsidR="007C1408" w:rsidRPr="00E00CFF" w:rsidRDefault="007C1408">
            <w:pPr>
              <w:pStyle w:val="NoSpacing"/>
              <w:rPr>
                <w:ins w:id="3807" w:author="Ademola Igbalajobi" w:date="2021-01-30T16:34:00Z"/>
                <w:rFonts w:ascii="Arial Narrow" w:hAnsi="Arial Narrow"/>
                <w:i/>
                <w:iCs/>
                <w:sz w:val="20"/>
                <w:szCs w:val="20"/>
                <w:rPrChange w:id="3808" w:author="Ademola Igbalajobi" w:date="2021-01-30T18:14:00Z">
                  <w:rPr>
                    <w:ins w:id="3809" w:author="Ademola Igbalajobi" w:date="2021-01-30T16:34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810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</w:p>
          <w:p w14:paraId="297E090D" w14:textId="77777777" w:rsidR="007C1408" w:rsidRPr="00E00CFF" w:rsidRDefault="007C1408">
            <w:pPr>
              <w:pStyle w:val="NoSpacing"/>
              <w:rPr>
                <w:ins w:id="3811" w:author="Ademola Igbalajobi" w:date="2021-01-30T16:36:00Z"/>
                <w:rFonts w:ascii="Arial Narrow" w:hAnsi="Arial Narrow"/>
                <w:i/>
                <w:iCs/>
                <w:sz w:val="20"/>
                <w:szCs w:val="20"/>
                <w:rPrChange w:id="3812" w:author="Ademola Igbalajobi" w:date="2021-01-30T18:14:00Z">
                  <w:rPr>
                    <w:ins w:id="3813" w:author="Ademola Igbalajobi" w:date="2021-01-30T16:36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</w:p>
          <w:p w14:paraId="6EFE7FEA" w14:textId="74F4F986" w:rsidR="007C1408" w:rsidRPr="00E00CFF" w:rsidRDefault="007C1408">
            <w:pPr>
              <w:rPr>
                <w:ins w:id="3814" w:author="Ademola Igbalajobi" w:date="2021-01-30T16:41:00Z"/>
                <w:rFonts w:ascii="Arial Narrow" w:hAnsi="Arial Narrow"/>
                <w:sz w:val="20"/>
                <w:szCs w:val="20"/>
                <w:rPrChange w:id="3815" w:author="Ademola Igbalajobi" w:date="2021-01-30T18:14:00Z">
                  <w:rPr>
                    <w:ins w:id="3816" w:author="Ademola Igbalajobi" w:date="2021-01-30T16:41:00Z"/>
                    <w:rFonts w:ascii="Arial Narrow" w:hAnsi="Arial Narrow"/>
                    <w:sz w:val="24"/>
                    <w:szCs w:val="24"/>
                  </w:rPr>
                </w:rPrChange>
              </w:rPr>
            </w:pPr>
            <w:ins w:id="3817" w:author="Ademola Igbalajobi" w:date="2021-01-30T16:4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81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2</w:t>
              </w:r>
            </w:ins>
            <w:ins w:id="3819" w:author="Ademola Igbalajobi" w:date="2021-01-30T16:4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82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. [Beneficiary Account Name] - NGN x,xxx every [frequency] </w:t>
              </w:r>
            </w:ins>
          </w:p>
          <w:p w14:paraId="66E281BE" w14:textId="77777777" w:rsidR="007C1408" w:rsidRPr="00E00CFF" w:rsidRDefault="007C1408">
            <w:pPr>
              <w:pStyle w:val="NoSpacing"/>
              <w:rPr>
                <w:ins w:id="3821" w:author="Ademola Igbalajobi" w:date="2021-01-30T16:41:00Z"/>
                <w:rFonts w:ascii="Arial Narrow" w:hAnsi="Arial Narrow"/>
                <w:i/>
                <w:iCs/>
                <w:sz w:val="20"/>
                <w:szCs w:val="20"/>
                <w:rPrChange w:id="3822" w:author="Ademola Igbalajobi" w:date="2021-01-30T18:14:00Z">
                  <w:rPr>
                    <w:ins w:id="3823" w:author="Ademola Igbalajobi" w:date="2021-01-30T16:41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</w:p>
          <w:p w14:paraId="3897DD84" w14:textId="5F953E43" w:rsidR="007C1408" w:rsidRPr="00E00CFF" w:rsidRDefault="007C1408">
            <w:pPr>
              <w:pStyle w:val="ListParagraph"/>
              <w:numPr>
                <w:ilvl w:val="0"/>
                <w:numId w:val="39"/>
              </w:numPr>
              <w:rPr>
                <w:ins w:id="3824" w:author="Ademola Igbalajobi" w:date="2021-01-30T16:46:00Z"/>
                <w:rFonts w:ascii="Arial Narrow" w:hAnsi="Arial Narrow"/>
                <w:i/>
                <w:iCs/>
                <w:sz w:val="20"/>
                <w:szCs w:val="20"/>
                <w:rPrChange w:id="3825" w:author="Ademola Igbalajobi" w:date="2021-01-30T18:14:00Z">
                  <w:rPr>
                    <w:ins w:id="3826" w:author="Ademola Igbalajobi" w:date="2021-01-30T16:46:00Z"/>
                  </w:rPr>
                </w:rPrChange>
              </w:rPr>
              <w:pPrChange w:id="3827" w:author="Ademola Igbalajobi" w:date="2021-01-30T22:10:00Z">
                <w:pPr/>
              </w:pPrChange>
            </w:pPr>
            <w:ins w:id="3828" w:author="Ademola Igbalajobi" w:date="2021-01-30T16:4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829" w:author="Ademola Igbalajobi" w:date="2021-01-30T18:14:00Z">
                    <w:rPr/>
                  </w:rPrChange>
                </w:rPr>
                <w:t xml:space="preserve">[Beneficiary Account Name] - NGN x,xxx every [frequency] </w:t>
              </w:r>
            </w:ins>
          </w:p>
          <w:p w14:paraId="402508BA" w14:textId="77777777" w:rsidR="007C1408" w:rsidRPr="00E00CFF" w:rsidRDefault="007C1408">
            <w:pPr>
              <w:rPr>
                <w:ins w:id="3830" w:author="Ademola Igbalajobi" w:date="2021-01-30T16:46:00Z"/>
                <w:rFonts w:ascii="Arial Narrow" w:hAnsi="Arial Narrow"/>
                <w:sz w:val="20"/>
                <w:szCs w:val="20"/>
                <w:rPrChange w:id="3831" w:author="Ademola Igbalajobi" w:date="2021-01-30T18:14:00Z">
                  <w:rPr>
                    <w:ins w:id="3832" w:author="Ademola Igbalajobi" w:date="2021-01-30T16:46:00Z"/>
                    <w:rFonts w:ascii="Arial Narrow" w:hAnsi="Arial Narrow"/>
                    <w:szCs w:val="24"/>
                  </w:rPr>
                </w:rPrChange>
              </w:rPr>
            </w:pPr>
          </w:p>
          <w:p w14:paraId="2E288409" w14:textId="77777777" w:rsidR="007C1408" w:rsidRPr="00E00CFF" w:rsidRDefault="007C1408">
            <w:pPr>
              <w:rPr>
                <w:ins w:id="3833" w:author="Ademola Igbalajobi" w:date="2021-01-30T16:46:00Z"/>
                <w:rFonts w:ascii="Arial Narrow" w:hAnsi="Arial Narrow"/>
                <w:sz w:val="20"/>
                <w:szCs w:val="20"/>
                <w:rPrChange w:id="3834" w:author="Ademola Igbalajobi" w:date="2021-01-30T18:14:00Z">
                  <w:rPr>
                    <w:ins w:id="3835" w:author="Ademola Igbalajobi" w:date="2021-01-30T16:46:00Z"/>
                    <w:rFonts w:ascii="Arial Narrow" w:hAnsi="Arial Narrow"/>
                    <w:szCs w:val="24"/>
                  </w:rPr>
                </w:rPrChange>
              </w:rPr>
            </w:pPr>
            <w:ins w:id="3836" w:author="Ademola Igbalajobi" w:date="2021-01-30T16:46:00Z">
              <w:r w:rsidRPr="00E00CFF">
                <w:rPr>
                  <w:rFonts w:ascii="Arial Narrow" w:hAnsi="Arial Narrow"/>
                  <w:sz w:val="20"/>
                  <w:szCs w:val="20"/>
                  <w:rPrChange w:id="3837" w:author="Ademola Igbalajobi" w:date="2021-01-30T18:14:00Z">
                    <w:rPr/>
                  </w:rPrChange>
                </w:rPr>
                <w:t>Select Required Standing Order</w:t>
              </w:r>
            </w:ins>
          </w:p>
          <w:p w14:paraId="1915FA14" w14:textId="2DB0531D" w:rsidR="007C1408" w:rsidRPr="00E00CFF" w:rsidRDefault="007C1408">
            <w:pPr>
              <w:pStyle w:val="ListParagraph"/>
              <w:numPr>
                <w:ilvl w:val="0"/>
                <w:numId w:val="40"/>
              </w:numPr>
              <w:rPr>
                <w:ins w:id="3838" w:author="Ademola Igbalajobi" w:date="2021-01-29T13:45:00Z"/>
                <w:rFonts w:ascii="Arial Narrow" w:hAnsi="Arial Narrow"/>
                <w:sz w:val="20"/>
                <w:szCs w:val="20"/>
                <w:rPrChange w:id="3839" w:author="Ademola Igbalajobi" w:date="2021-01-30T18:14:00Z">
                  <w:rPr>
                    <w:ins w:id="3840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841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842" w:author="Ademola Igbalajobi" w:date="2021-01-30T16:46:00Z">
              <w:r w:rsidRPr="00E00CFF">
                <w:rPr>
                  <w:rFonts w:ascii="Arial Narrow" w:hAnsi="Arial Narrow"/>
                  <w:sz w:val="20"/>
                  <w:szCs w:val="20"/>
                  <w:rPrChange w:id="3843" w:author="Ademola Igbalajobi" w:date="2021-01-30T18:14:00Z">
                    <w:rPr/>
                  </w:rPrChange>
                </w:rPr>
                <w:t>Show Cancel/ Send Options</w:t>
              </w:r>
            </w:ins>
          </w:p>
        </w:tc>
      </w:tr>
      <w:tr w:rsidR="007C1408" w:rsidRPr="00E00CFF" w14:paraId="67CCC217" w14:textId="77777777" w:rsidTr="00077169">
        <w:trPr>
          <w:trHeight w:val="395"/>
          <w:ins w:id="3844" w:author="Ademola Igbalajobi" w:date="2021-01-29T13:45:00Z"/>
          <w:trPrChange w:id="3845" w:author="Ademola Igbalajobi" w:date="2021-01-30T22:10:00Z">
            <w:trPr>
              <w:trHeight w:val="761"/>
            </w:trPr>
          </w:trPrChange>
        </w:trPr>
        <w:tc>
          <w:tcPr>
            <w:tcW w:w="1151" w:type="dxa"/>
            <w:vMerge/>
            <w:tcPrChange w:id="3846" w:author="Ademola Igbalajobi" w:date="2021-01-30T22:10:00Z">
              <w:tcPr>
                <w:tcW w:w="1151" w:type="dxa"/>
                <w:vMerge/>
              </w:tcPr>
            </w:tcPrChange>
          </w:tcPr>
          <w:p w14:paraId="046508DF" w14:textId="77777777" w:rsidR="007C1408" w:rsidRPr="00E00CFF" w:rsidRDefault="007C1408">
            <w:pPr>
              <w:pStyle w:val="NoSpacing"/>
              <w:rPr>
                <w:ins w:id="3847" w:author="Ademola Igbalajobi" w:date="2021-01-29T13:45:00Z"/>
                <w:rFonts w:ascii="Arial Narrow" w:hAnsi="Arial Narrow"/>
                <w:sz w:val="20"/>
                <w:szCs w:val="20"/>
                <w:rPrChange w:id="3848" w:author="Ademola Igbalajobi" w:date="2021-01-30T18:14:00Z">
                  <w:rPr>
                    <w:ins w:id="3849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850" w:author="Ademola Igbalajobi" w:date="2021-01-30T22:10:00Z">
              <w:tcPr>
                <w:tcW w:w="2251" w:type="dxa"/>
                <w:vMerge/>
              </w:tcPr>
            </w:tcPrChange>
          </w:tcPr>
          <w:p w14:paraId="33121806" w14:textId="77777777" w:rsidR="007C1408" w:rsidRPr="00E00CFF" w:rsidRDefault="007C1408">
            <w:pPr>
              <w:pStyle w:val="NoSpacing"/>
              <w:rPr>
                <w:ins w:id="3851" w:author="Ademola Igbalajobi" w:date="2021-01-29T13:45:00Z"/>
                <w:rFonts w:ascii="Arial Narrow" w:hAnsi="Arial Narrow"/>
                <w:sz w:val="20"/>
                <w:szCs w:val="20"/>
                <w:rPrChange w:id="3852" w:author="Ademola Igbalajobi" w:date="2021-01-30T18:14:00Z">
                  <w:rPr>
                    <w:ins w:id="3853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854" w:author="Ademola Igbalajobi" w:date="2021-01-30T22:10:00Z">
              <w:tcPr>
                <w:tcW w:w="2657" w:type="dxa"/>
                <w:vMerge/>
              </w:tcPr>
            </w:tcPrChange>
          </w:tcPr>
          <w:p w14:paraId="58305CD2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855" w:author="Ademola Igbalajobi" w:date="2021-01-30T16:11:00Z"/>
                <w:rFonts w:ascii="Arial Narrow" w:hAnsi="Arial Narrow"/>
                <w:sz w:val="20"/>
                <w:szCs w:val="20"/>
                <w:rPrChange w:id="3856" w:author="Ademola Igbalajobi" w:date="2021-01-30T18:14:00Z">
                  <w:rPr>
                    <w:ins w:id="3857" w:author="Ademola Igbalajobi" w:date="2021-01-30T16:1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3858" w:author="Ademola Igbalajobi" w:date="2021-01-30T22:10:00Z">
              <w:tcPr>
                <w:tcW w:w="3206" w:type="dxa"/>
              </w:tcPr>
            </w:tcPrChange>
          </w:tcPr>
          <w:p w14:paraId="14855A3A" w14:textId="2AFA588E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859" w:author="Ademola Igbalajobi" w:date="2021-01-30T17:03:00Z"/>
                <w:rFonts w:ascii="Arial Narrow" w:hAnsi="Arial Narrow"/>
                <w:sz w:val="20"/>
                <w:szCs w:val="20"/>
                <w:rPrChange w:id="3860" w:author="Ademola Igbalajobi" w:date="2021-01-30T18:14:00Z">
                  <w:rPr>
                    <w:ins w:id="3861" w:author="Ademola Igbalajobi" w:date="2021-01-30T17:03:00Z"/>
                    <w:rFonts w:ascii="Arial Narrow" w:hAnsi="Arial Narrow"/>
                    <w:szCs w:val="24"/>
                  </w:rPr>
                </w:rPrChange>
              </w:rPr>
            </w:pPr>
            <w:ins w:id="3862" w:author="Ademola Igbalajobi" w:date="2021-01-30T16:47:00Z">
              <w:r w:rsidRPr="00E00CFF">
                <w:rPr>
                  <w:rFonts w:ascii="Arial Narrow" w:hAnsi="Arial Narrow"/>
                  <w:sz w:val="20"/>
                  <w:szCs w:val="20"/>
                  <w:rPrChange w:id="386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Review Standing Order</w:t>
              </w:r>
            </w:ins>
            <w:ins w:id="3864" w:author="Ademola Igbalajobi" w:date="2021-01-30T17:03:00Z">
              <w:r w:rsidRPr="00E00CFF">
                <w:rPr>
                  <w:rFonts w:ascii="Arial Narrow" w:hAnsi="Arial Narrow"/>
                  <w:sz w:val="20"/>
                  <w:szCs w:val="20"/>
                  <w:rPrChange w:id="386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 xml:space="preserve">. </w:t>
              </w:r>
            </w:ins>
          </w:p>
          <w:p w14:paraId="612403B2" w14:textId="05D2422A" w:rsidR="007C1408" w:rsidRPr="00E00CFF" w:rsidRDefault="007C1408">
            <w:pPr>
              <w:pStyle w:val="NoSpacing"/>
              <w:numPr>
                <w:ilvl w:val="0"/>
                <w:numId w:val="17"/>
              </w:numPr>
              <w:rPr>
                <w:ins w:id="3866" w:author="Ademola Igbalajobi" w:date="2021-01-30T17:01:00Z"/>
                <w:rFonts w:ascii="Arial Narrow" w:hAnsi="Arial Narrow"/>
                <w:sz w:val="20"/>
                <w:szCs w:val="20"/>
                <w:rPrChange w:id="3867" w:author="Ademola Igbalajobi" w:date="2021-01-30T18:14:00Z">
                  <w:rPr>
                    <w:ins w:id="3868" w:author="Ademola Igbalajobi" w:date="2021-01-30T17:01:00Z"/>
                    <w:rFonts w:ascii="Arial Narrow" w:hAnsi="Arial Narrow"/>
                    <w:szCs w:val="24"/>
                  </w:rPr>
                </w:rPrChange>
              </w:rPr>
            </w:pPr>
            <w:ins w:id="3869" w:author="Ademola Igbalajobi" w:date="2021-01-30T17:03:00Z">
              <w:r w:rsidRPr="00E00CFF">
                <w:rPr>
                  <w:rFonts w:ascii="Arial Narrow" w:hAnsi="Arial Narrow"/>
                  <w:sz w:val="20"/>
                  <w:szCs w:val="20"/>
                  <w:rPrChange w:id="3870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Select Required Action</w:t>
              </w:r>
            </w:ins>
          </w:p>
          <w:p w14:paraId="79C1BE60" w14:textId="2D6C0748" w:rsidR="007C1408" w:rsidRPr="00E00CFF" w:rsidRDefault="007C1408">
            <w:pPr>
              <w:pStyle w:val="NoSpacing"/>
              <w:numPr>
                <w:ilvl w:val="0"/>
                <w:numId w:val="41"/>
              </w:numPr>
              <w:rPr>
                <w:ins w:id="3871" w:author="Ademola Igbalajobi" w:date="2021-01-30T17:01:00Z"/>
                <w:rFonts w:ascii="Arial Narrow" w:hAnsi="Arial Narrow"/>
                <w:sz w:val="20"/>
                <w:szCs w:val="20"/>
                <w:rPrChange w:id="3872" w:author="Ademola Igbalajobi" w:date="2021-01-30T18:14:00Z">
                  <w:rPr>
                    <w:ins w:id="3873" w:author="Ademola Igbalajobi" w:date="2021-01-30T17:01:00Z"/>
                    <w:rFonts w:ascii="Arial Narrow" w:hAnsi="Arial Narrow"/>
                    <w:szCs w:val="24"/>
                  </w:rPr>
                </w:rPrChange>
              </w:rPr>
              <w:pPrChange w:id="3874" w:author="Ademola Igbalajobi" w:date="2021-01-30T22:10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3875" w:author="Ademola Igbalajobi" w:date="2021-01-30T17:01:00Z">
              <w:r w:rsidRPr="00E00CFF">
                <w:rPr>
                  <w:rFonts w:ascii="Arial Narrow" w:hAnsi="Arial Narrow"/>
                  <w:sz w:val="20"/>
                  <w:szCs w:val="20"/>
                  <w:rPrChange w:id="387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 Standing Order</w:t>
              </w:r>
            </w:ins>
          </w:p>
          <w:p w14:paraId="5265B86F" w14:textId="4C0BD5EF" w:rsidR="007C1408" w:rsidRPr="00E00CFF" w:rsidRDefault="007C1408">
            <w:pPr>
              <w:pStyle w:val="NoSpacing"/>
              <w:numPr>
                <w:ilvl w:val="0"/>
                <w:numId w:val="41"/>
              </w:numPr>
              <w:rPr>
                <w:ins w:id="3877" w:author="Ademola Igbalajobi" w:date="2021-01-29T13:45:00Z"/>
                <w:rFonts w:ascii="Arial Narrow" w:hAnsi="Arial Narrow"/>
                <w:sz w:val="20"/>
                <w:szCs w:val="20"/>
                <w:rPrChange w:id="3878" w:author="Ademola Igbalajobi" w:date="2021-01-30T18:14:00Z">
                  <w:rPr>
                    <w:ins w:id="3879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880" w:author="Ademola Igbalajobi" w:date="2021-01-30T22:10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3881" w:author="Ademola Igbalajobi" w:date="2021-01-30T17:02:00Z">
              <w:r w:rsidRPr="00E00CFF">
                <w:rPr>
                  <w:rFonts w:ascii="Arial Narrow" w:hAnsi="Arial Narrow"/>
                  <w:sz w:val="20"/>
                  <w:szCs w:val="20"/>
                  <w:rPrChange w:id="388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Retain Standing Order</w:t>
              </w:r>
            </w:ins>
          </w:p>
        </w:tc>
        <w:tc>
          <w:tcPr>
            <w:tcW w:w="3150" w:type="dxa"/>
            <w:tcPrChange w:id="3883" w:author="Ademola Igbalajobi" w:date="2021-01-30T22:10:00Z">
              <w:tcPr>
                <w:tcW w:w="3150" w:type="dxa"/>
              </w:tcPr>
            </w:tcPrChange>
          </w:tcPr>
          <w:p w14:paraId="2361537E" w14:textId="12AF68B2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884" w:author="Ademola Igbalajobi" w:date="2021-01-30T16:33:00Z"/>
                <w:rFonts w:ascii="Arial Narrow" w:hAnsi="Arial Narrow"/>
                <w:sz w:val="20"/>
                <w:szCs w:val="20"/>
                <w:rPrChange w:id="3885" w:author="Ademola Igbalajobi" w:date="2021-01-30T18:14:00Z">
                  <w:rPr>
                    <w:ins w:id="3886" w:author="Ademola Igbalajobi" w:date="2021-01-30T16:33:00Z"/>
                    <w:rFonts w:ascii="Arial Narrow" w:hAnsi="Arial Narrow"/>
                    <w:szCs w:val="24"/>
                  </w:rPr>
                </w:rPrChange>
              </w:rPr>
            </w:pPr>
            <w:ins w:id="3887" w:author="Ademola Igbalajobi" w:date="2021-01-30T17:00:00Z">
              <w:r w:rsidRPr="00E00CFF">
                <w:rPr>
                  <w:rFonts w:ascii="Arial Narrow" w:hAnsi="Arial Narrow"/>
                  <w:sz w:val="20"/>
                  <w:szCs w:val="20"/>
                  <w:rPrChange w:id="388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Details of selected Standing Order</w:t>
              </w:r>
            </w:ins>
          </w:p>
        </w:tc>
      </w:tr>
      <w:tr w:rsidR="007C1408" w:rsidRPr="00E00CFF" w14:paraId="755AD67C" w14:textId="77777777" w:rsidTr="00077169">
        <w:trPr>
          <w:trHeight w:val="761"/>
          <w:ins w:id="3889" w:author="Ademola Igbalajobi" w:date="2021-01-29T13:45:00Z"/>
          <w:trPrChange w:id="3890" w:author="Ademola Igbalajobi" w:date="2021-01-30T22:10:00Z">
            <w:trPr>
              <w:trHeight w:val="761"/>
            </w:trPr>
          </w:trPrChange>
        </w:trPr>
        <w:tc>
          <w:tcPr>
            <w:tcW w:w="1151" w:type="dxa"/>
            <w:vMerge/>
            <w:tcPrChange w:id="3891" w:author="Ademola Igbalajobi" w:date="2021-01-30T22:10:00Z">
              <w:tcPr>
                <w:tcW w:w="1151" w:type="dxa"/>
                <w:vMerge/>
              </w:tcPr>
            </w:tcPrChange>
          </w:tcPr>
          <w:p w14:paraId="353EEAD6" w14:textId="77777777" w:rsidR="007C1408" w:rsidRPr="00E00CFF" w:rsidRDefault="007C1408">
            <w:pPr>
              <w:pStyle w:val="NoSpacing"/>
              <w:rPr>
                <w:ins w:id="3892" w:author="Ademola Igbalajobi" w:date="2021-01-29T13:45:00Z"/>
                <w:rFonts w:ascii="Arial Narrow" w:hAnsi="Arial Narrow"/>
                <w:sz w:val="20"/>
                <w:szCs w:val="20"/>
                <w:rPrChange w:id="3893" w:author="Ademola Igbalajobi" w:date="2021-01-30T18:14:00Z">
                  <w:rPr>
                    <w:ins w:id="3894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895" w:author="Ademola Igbalajobi" w:date="2021-01-30T22:10:00Z">
              <w:tcPr>
                <w:tcW w:w="2251" w:type="dxa"/>
                <w:vMerge/>
              </w:tcPr>
            </w:tcPrChange>
          </w:tcPr>
          <w:p w14:paraId="49C3DE98" w14:textId="77777777" w:rsidR="007C1408" w:rsidRPr="00E00CFF" w:rsidRDefault="007C1408">
            <w:pPr>
              <w:pStyle w:val="NoSpacing"/>
              <w:rPr>
                <w:ins w:id="3896" w:author="Ademola Igbalajobi" w:date="2021-01-29T13:45:00Z"/>
                <w:rFonts w:ascii="Arial Narrow" w:hAnsi="Arial Narrow"/>
                <w:sz w:val="20"/>
                <w:szCs w:val="20"/>
                <w:rPrChange w:id="3897" w:author="Ademola Igbalajobi" w:date="2021-01-30T18:14:00Z">
                  <w:rPr>
                    <w:ins w:id="3898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899" w:author="Ademola Igbalajobi" w:date="2021-01-30T22:10:00Z">
              <w:tcPr>
                <w:tcW w:w="2657" w:type="dxa"/>
                <w:vMerge/>
              </w:tcPr>
            </w:tcPrChange>
          </w:tcPr>
          <w:p w14:paraId="7A3F58AA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900" w:author="Ademola Igbalajobi" w:date="2021-01-30T16:11:00Z"/>
                <w:rFonts w:ascii="Arial Narrow" w:hAnsi="Arial Narrow"/>
                <w:sz w:val="20"/>
                <w:szCs w:val="20"/>
                <w:rPrChange w:id="3901" w:author="Ademola Igbalajobi" w:date="2021-01-30T18:14:00Z">
                  <w:rPr>
                    <w:ins w:id="3902" w:author="Ademola Igbalajobi" w:date="2021-01-30T16:1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3903" w:author="Ademola Igbalajobi" w:date="2021-01-30T22:10:00Z">
              <w:tcPr>
                <w:tcW w:w="3206" w:type="dxa"/>
              </w:tcPr>
            </w:tcPrChange>
          </w:tcPr>
          <w:p w14:paraId="6B395DBA" w14:textId="2F96F690" w:rsidR="007C1408" w:rsidRPr="00E00CFF" w:rsidRDefault="007C1408">
            <w:pPr>
              <w:pStyle w:val="NoSpacing"/>
              <w:numPr>
                <w:ilvl w:val="0"/>
                <w:numId w:val="40"/>
              </w:numPr>
              <w:rPr>
                <w:ins w:id="3904" w:author="Ademola Igbalajobi" w:date="2021-01-29T13:45:00Z"/>
                <w:rFonts w:ascii="Arial Narrow" w:hAnsi="Arial Narrow"/>
                <w:sz w:val="20"/>
                <w:szCs w:val="20"/>
                <w:rPrChange w:id="3905" w:author="Ademola Igbalajobi" w:date="2021-01-30T18:14:00Z">
                  <w:rPr>
                    <w:ins w:id="3906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907" w:author="Ademola Igbalajobi" w:date="2021-01-30T22:10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3908" w:author="Ademola Igbalajobi" w:date="2021-01-30T17:03:00Z">
              <w:r w:rsidRPr="00E00CFF">
                <w:rPr>
                  <w:rFonts w:ascii="Arial Narrow" w:hAnsi="Arial Narrow"/>
                  <w:sz w:val="20"/>
                  <w:szCs w:val="20"/>
                  <w:rPrChange w:id="390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Cancel Standing O</w:t>
              </w:r>
            </w:ins>
            <w:ins w:id="3910" w:author="Ademola Igbalajobi" w:date="2021-01-30T17:04:00Z">
              <w:r w:rsidRPr="00E00CFF">
                <w:rPr>
                  <w:rFonts w:ascii="Arial Narrow" w:hAnsi="Arial Narrow"/>
                  <w:sz w:val="20"/>
                  <w:szCs w:val="20"/>
                  <w:rPrChange w:id="391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rder</w:t>
              </w:r>
            </w:ins>
          </w:p>
        </w:tc>
        <w:tc>
          <w:tcPr>
            <w:tcW w:w="3150" w:type="dxa"/>
            <w:tcPrChange w:id="3912" w:author="Ademola Igbalajobi" w:date="2021-01-30T22:10:00Z">
              <w:tcPr>
                <w:tcW w:w="3150" w:type="dxa"/>
              </w:tcPr>
            </w:tcPrChange>
          </w:tcPr>
          <w:p w14:paraId="0812B993" w14:textId="332B22D3" w:rsidR="007C1408" w:rsidRPr="00E00CFF" w:rsidRDefault="007C1408">
            <w:pPr>
              <w:pStyle w:val="ListParagraph"/>
              <w:numPr>
                <w:ilvl w:val="0"/>
                <w:numId w:val="7"/>
              </w:numPr>
              <w:rPr>
                <w:ins w:id="3913" w:author="Ademola Igbalajobi" w:date="2021-01-30T17:13:00Z"/>
                <w:rFonts w:ascii="Arial Narrow" w:hAnsi="Arial Narrow"/>
                <w:sz w:val="20"/>
                <w:szCs w:val="20"/>
                <w:rPrChange w:id="3914" w:author="Ademola Igbalajobi" w:date="2021-01-30T18:14:00Z">
                  <w:rPr>
                    <w:ins w:id="3915" w:author="Ademola Igbalajobi" w:date="2021-01-30T17:13:00Z"/>
                    <w:rFonts w:ascii="Arial Narrow" w:hAnsi="Arial Narrow"/>
                    <w:i/>
                    <w:iCs/>
                    <w:szCs w:val="24"/>
                  </w:rPr>
                </w:rPrChange>
              </w:rPr>
              <w:pPrChange w:id="3916" w:author="Ademola Igbalajobi" w:date="2021-01-30T22:10:00Z">
                <w:pPr>
                  <w:pStyle w:val="NoSpacing"/>
                  <w:numPr>
                    <w:numId w:val="7"/>
                  </w:numPr>
                  <w:ind w:left="360" w:hanging="360"/>
                </w:pPr>
              </w:pPrChange>
            </w:pPr>
            <w:ins w:id="3917" w:author="Ademola Igbalajobi" w:date="2021-01-30T17:0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91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You </w:t>
              </w:r>
            </w:ins>
            <w:ins w:id="3919" w:author="Ademola Igbalajobi" w:date="2021-01-30T17:11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920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are about to cancel </w:t>
              </w:r>
            </w:ins>
            <w:ins w:id="3921" w:author="Ademola Igbalajobi" w:date="2021-01-30T17:1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922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Standing Order</w:t>
              </w:r>
            </w:ins>
            <w:ins w:id="3923" w:author="Ademola Igbalajobi" w:date="2021-01-30T17:15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924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 xml:space="preserve"> of NGN x,xxx to [Beneficiary Account Name] every [frequency], </w:t>
              </w:r>
            </w:ins>
            <w:ins w:id="3925" w:author="Ademola Igbalajobi" w:date="2021-01-30T17:12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926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no further deductions will be made.</w:t>
              </w:r>
            </w:ins>
          </w:p>
          <w:p w14:paraId="12CD9F09" w14:textId="28DED80A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927" w:author="Ademola Igbalajobi" w:date="2021-01-30T16:33:00Z"/>
                <w:rFonts w:ascii="Arial Narrow" w:hAnsi="Arial Narrow"/>
                <w:sz w:val="20"/>
                <w:szCs w:val="20"/>
                <w:rPrChange w:id="3928" w:author="Ademola Igbalajobi" w:date="2021-01-30T18:14:00Z">
                  <w:rPr>
                    <w:ins w:id="3929" w:author="Ademola Igbalajobi" w:date="2021-01-30T16:33:00Z"/>
                    <w:rFonts w:ascii="Arial Narrow" w:hAnsi="Arial Narrow"/>
                    <w:szCs w:val="24"/>
                  </w:rPr>
                </w:rPrChange>
              </w:rPr>
            </w:pPr>
            <w:ins w:id="3930" w:author="Ademola Igbalajobi" w:date="2021-01-30T17:08:00Z">
              <w:r w:rsidRPr="00E00CFF">
                <w:rPr>
                  <w:rFonts w:ascii="Arial Narrow" w:hAnsi="Arial Narrow"/>
                  <w:sz w:val="20"/>
                  <w:szCs w:val="20"/>
                  <w:rPrChange w:id="3931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  <w:tr w:rsidR="007C1408" w:rsidRPr="00E00CFF" w14:paraId="52030FCC" w14:textId="77777777" w:rsidTr="00077169">
        <w:trPr>
          <w:trHeight w:val="761"/>
          <w:ins w:id="3932" w:author="Ademola Igbalajobi" w:date="2021-01-29T13:45:00Z"/>
          <w:trPrChange w:id="3933" w:author="Ademola Igbalajobi" w:date="2021-01-30T22:10:00Z">
            <w:trPr>
              <w:trHeight w:val="761"/>
            </w:trPr>
          </w:trPrChange>
        </w:trPr>
        <w:tc>
          <w:tcPr>
            <w:tcW w:w="1151" w:type="dxa"/>
            <w:vMerge/>
            <w:tcPrChange w:id="3934" w:author="Ademola Igbalajobi" w:date="2021-01-30T22:10:00Z">
              <w:tcPr>
                <w:tcW w:w="1151" w:type="dxa"/>
                <w:vMerge/>
              </w:tcPr>
            </w:tcPrChange>
          </w:tcPr>
          <w:p w14:paraId="38E3586C" w14:textId="77777777" w:rsidR="007C1408" w:rsidRPr="00E00CFF" w:rsidRDefault="007C1408">
            <w:pPr>
              <w:pStyle w:val="NoSpacing"/>
              <w:rPr>
                <w:ins w:id="3935" w:author="Ademola Igbalajobi" w:date="2021-01-29T13:45:00Z"/>
                <w:rFonts w:ascii="Arial Narrow" w:hAnsi="Arial Narrow"/>
                <w:sz w:val="20"/>
                <w:szCs w:val="20"/>
                <w:rPrChange w:id="3936" w:author="Ademola Igbalajobi" w:date="2021-01-30T18:14:00Z">
                  <w:rPr>
                    <w:ins w:id="3937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/>
            <w:tcPrChange w:id="3938" w:author="Ademola Igbalajobi" w:date="2021-01-30T22:10:00Z">
              <w:tcPr>
                <w:tcW w:w="2251" w:type="dxa"/>
                <w:vMerge/>
              </w:tcPr>
            </w:tcPrChange>
          </w:tcPr>
          <w:p w14:paraId="04C3E701" w14:textId="77777777" w:rsidR="007C1408" w:rsidRPr="00E00CFF" w:rsidRDefault="007C1408">
            <w:pPr>
              <w:pStyle w:val="NoSpacing"/>
              <w:rPr>
                <w:ins w:id="3939" w:author="Ademola Igbalajobi" w:date="2021-01-29T13:45:00Z"/>
                <w:rFonts w:ascii="Arial Narrow" w:hAnsi="Arial Narrow"/>
                <w:sz w:val="20"/>
                <w:szCs w:val="20"/>
                <w:rPrChange w:id="3940" w:author="Ademola Igbalajobi" w:date="2021-01-30T18:14:00Z">
                  <w:rPr>
                    <w:ins w:id="3941" w:author="Ademola Igbalajobi" w:date="2021-01-29T13:45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657" w:type="dxa"/>
            <w:vMerge/>
            <w:tcPrChange w:id="3942" w:author="Ademola Igbalajobi" w:date="2021-01-30T22:10:00Z">
              <w:tcPr>
                <w:tcW w:w="2657" w:type="dxa"/>
                <w:vMerge/>
              </w:tcPr>
            </w:tcPrChange>
          </w:tcPr>
          <w:p w14:paraId="6A81B494" w14:textId="77777777" w:rsidR="007C1408" w:rsidRPr="00E00CFF" w:rsidRDefault="007C1408">
            <w:pPr>
              <w:pStyle w:val="NoSpacing"/>
              <w:numPr>
                <w:ilvl w:val="0"/>
                <w:numId w:val="39"/>
              </w:numPr>
              <w:rPr>
                <w:ins w:id="3943" w:author="Ademola Igbalajobi" w:date="2021-01-30T16:11:00Z"/>
                <w:rFonts w:ascii="Arial Narrow" w:hAnsi="Arial Narrow"/>
                <w:sz w:val="20"/>
                <w:szCs w:val="20"/>
                <w:rPrChange w:id="3944" w:author="Ademola Igbalajobi" w:date="2021-01-30T18:14:00Z">
                  <w:rPr>
                    <w:ins w:id="3945" w:author="Ademola Igbalajobi" w:date="2021-01-30T16:11:00Z"/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206" w:type="dxa"/>
            <w:tcPrChange w:id="3946" w:author="Ademola Igbalajobi" w:date="2021-01-30T22:10:00Z">
              <w:tcPr>
                <w:tcW w:w="3206" w:type="dxa"/>
              </w:tcPr>
            </w:tcPrChange>
          </w:tcPr>
          <w:p w14:paraId="0CF979D8" w14:textId="1BEFB7DE" w:rsidR="007C1408" w:rsidRPr="00E00CFF" w:rsidRDefault="007C1408">
            <w:pPr>
              <w:pStyle w:val="NoSpacing"/>
              <w:numPr>
                <w:ilvl w:val="0"/>
                <w:numId w:val="40"/>
              </w:numPr>
              <w:rPr>
                <w:ins w:id="3947" w:author="Ademola Igbalajobi" w:date="2021-01-29T13:45:00Z"/>
                <w:rFonts w:ascii="Arial Narrow" w:hAnsi="Arial Narrow"/>
                <w:sz w:val="20"/>
                <w:szCs w:val="20"/>
                <w:rPrChange w:id="3948" w:author="Ademola Igbalajobi" w:date="2021-01-30T18:14:00Z">
                  <w:rPr>
                    <w:ins w:id="3949" w:author="Ademola Igbalajobi" w:date="2021-01-29T13:45:00Z"/>
                    <w:rFonts w:ascii="Arial Narrow" w:hAnsi="Arial Narrow"/>
                    <w:szCs w:val="24"/>
                  </w:rPr>
                </w:rPrChange>
              </w:rPr>
              <w:pPrChange w:id="3950" w:author="Ademola Igbalajobi" w:date="2021-01-30T22:10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ins w:id="3951" w:author="Ademola Igbalajobi" w:date="2021-01-30T17:04:00Z">
              <w:r w:rsidRPr="00E00CFF">
                <w:rPr>
                  <w:rFonts w:ascii="Arial Narrow" w:hAnsi="Arial Narrow"/>
                  <w:sz w:val="20"/>
                  <w:szCs w:val="20"/>
                  <w:rPrChange w:id="395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Retain Standing Order</w:t>
              </w:r>
            </w:ins>
          </w:p>
        </w:tc>
        <w:tc>
          <w:tcPr>
            <w:tcW w:w="3150" w:type="dxa"/>
            <w:tcPrChange w:id="3953" w:author="Ademola Igbalajobi" w:date="2021-01-30T22:10:00Z">
              <w:tcPr>
                <w:tcW w:w="3150" w:type="dxa"/>
              </w:tcPr>
            </w:tcPrChange>
          </w:tcPr>
          <w:p w14:paraId="1A2DB2A6" w14:textId="42ED7EFB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954" w:author="Ademola Igbalajobi" w:date="2021-01-30T17:18:00Z"/>
                <w:rFonts w:ascii="Arial Narrow" w:hAnsi="Arial Narrow"/>
                <w:sz w:val="20"/>
                <w:szCs w:val="20"/>
                <w:rPrChange w:id="3955" w:author="Ademola Igbalajobi" w:date="2021-01-30T18:14:00Z">
                  <w:rPr>
                    <w:ins w:id="3956" w:author="Ademola Igbalajobi" w:date="2021-01-30T17:18:00Z"/>
                    <w:rFonts w:ascii="Arial Narrow" w:hAnsi="Arial Narrow"/>
                    <w:i/>
                    <w:iCs/>
                    <w:szCs w:val="24"/>
                  </w:rPr>
                </w:rPrChange>
              </w:rPr>
            </w:pPr>
            <w:ins w:id="3957" w:author="Ademola Igbalajobi" w:date="2021-01-30T17:18:00Z">
              <w:r w:rsidRPr="00E00CFF">
                <w:rPr>
                  <w:rFonts w:ascii="Arial Narrow" w:hAnsi="Arial Narrow"/>
                  <w:i/>
                  <w:iCs/>
                  <w:sz w:val="20"/>
                  <w:szCs w:val="20"/>
                  <w:rPrChange w:id="3958" w:author="Ademola Igbalajobi" w:date="2021-01-30T18:14:00Z">
                    <w:rPr>
                      <w:rFonts w:ascii="Arial Narrow" w:hAnsi="Arial Narrow"/>
                      <w:i/>
                      <w:iCs/>
                      <w:szCs w:val="24"/>
                    </w:rPr>
                  </w:rPrChange>
                </w:rPr>
                <w:t>You have chosen to retain Standing Order of NGN x,xxx to [Beneficiary Account Name] every [frequency].</w:t>
              </w:r>
            </w:ins>
          </w:p>
          <w:p w14:paraId="59C41268" w14:textId="7159B97C" w:rsidR="007C1408" w:rsidRPr="00E00CFF" w:rsidRDefault="007C1408">
            <w:pPr>
              <w:pStyle w:val="NoSpacing"/>
              <w:numPr>
                <w:ilvl w:val="0"/>
                <w:numId w:val="7"/>
              </w:numPr>
              <w:rPr>
                <w:ins w:id="3959" w:author="Ademola Igbalajobi" w:date="2021-01-30T16:33:00Z"/>
                <w:rFonts w:ascii="Arial Narrow" w:hAnsi="Arial Narrow"/>
                <w:sz w:val="20"/>
                <w:szCs w:val="20"/>
                <w:rPrChange w:id="3960" w:author="Ademola Igbalajobi" w:date="2021-01-30T18:14:00Z">
                  <w:rPr>
                    <w:ins w:id="3961" w:author="Ademola Igbalajobi" w:date="2021-01-30T16:33:00Z"/>
                    <w:rFonts w:ascii="Arial Narrow" w:hAnsi="Arial Narrow"/>
                    <w:szCs w:val="24"/>
                  </w:rPr>
                </w:rPrChange>
              </w:rPr>
            </w:pPr>
            <w:ins w:id="3962" w:author="Ademola Igbalajobi" w:date="2021-01-30T17:08:00Z">
              <w:r w:rsidRPr="00E00CFF">
                <w:rPr>
                  <w:rFonts w:ascii="Arial Narrow" w:hAnsi="Arial Narrow"/>
                  <w:sz w:val="20"/>
                  <w:szCs w:val="20"/>
                  <w:rPrChange w:id="396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t>Show Cancel/ Send Options</w:t>
              </w:r>
            </w:ins>
          </w:p>
        </w:tc>
      </w:tr>
    </w:tbl>
    <w:p w14:paraId="03B8EEF7" w14:textId="176DB8E8" w:rsidR="008F0FEB" w:rsidRPr="00E00CFF" w:rsidRDefault="00077169" w:rsidP="008F0FEB">
      <w:pPr>
        <w:rPr>
          <w:ins w:id="3964" w:author="Ademola Igbalajobi" w:date="2021-01-29T13:45:00Z"/>
          <w:rFonts w:ascii="Arial Narrow" w:hAnsi="Arial Narrow"/>
          <w:sz w:val="20"/>
          <w:szCs w:val="20"/>
          <w:rPrChange w:id="3965" w:author="Ademola Igbalajobi" w:date="2021-01-30T18:14:00Z">
            <w:rPr>
              <w:ins w:id="3966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  <w:ins w:id="3967" w:author="Ademola Igbalajobi" w:date="2021-01-30T22:10:00Z">
        <w:r>
          <w:rPr>
            <w:rFonts w:ascii="Arial Narrow" w:hAnsi="Arial Narrow"/>
            <w:sz w:val="20"/>
            <w:szCs w:val="20"/>
          </w:rPr>
          <w:lastRenderedPageBreak/>
          <w:br w:type="textWrapping" w:clear="all"/>
        </w:r>
      </w:ins>
    </w:p>
    <w:p w14:paraId="1FC6381E" w14:textId="1263A2BB" w:rsidR="008F0FEB" w:rsidRPr="00E00CFF" w:rsidRDefault="008F0FEB">
      <w:pPr>
        <w:rPr>
          <w:ins w:id="3968" w:author="Ademola Igbalajobi" w:date="2021-01-29T13:45:00Z"/>
          <w:rFonts w:ascii="Arial Narrow" w:hAnsi="Arial Narrow"/>
          <w:sz w:val="20"/>
          <w:szCs w:val="20"/>
          <w:rPrChange w:id="3969" w:author="Ademola Igbalajobi" w:date="2021-01-30T18:14:00Z">
            <w:rPr>
              <w:ins w:id="3970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13668C85" w14:textId="602980B6" w:rsidR="008F0FEB" w:rsidRPr="00E00CFF" w:rsidRDefault="008F0FEB">
      <w:pPr>
        <w:rPr>
          <w:ins w:id="3971" w:author="Ademola Igbalajobi" w:date="2021-01-29T13:45:00Z"/>
          <w:rFonts w:ascii="Arial Narrow" w:hAnsi="Arial Narrow"/>
          <w:sz w:val="20"/>
          <w:szCs w:val="20"/>
          <w:rPrChange w:id="3972" w:author="Ademola Igbalajobi" w:date="2021-01-30T18:14:00Z">
            <w:rPr>
              <w:ins w:id="3973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333BC160" w14:textId="16765200" w:rsidR="008F0FEB" w:rsidRPr="00E00CFF" w:rsidRDefault="008F0FEB">
      <w:pPr>
        <w:rPr>
          <w:ins w:id="3974" w:author="Ademola Igbalajobi" w:date="2021-01-29T13:45:00Z"/>
          <w:rFonts w:ascii="Arial Narrow" w:hAnsi="Arial Narrow"/>
          <w:sz w:val="20"/>
          <w:szCs w:val="20"/>
          <w:rPrChange w:id="3975" w:author="Ademola Igbalajobi" w:date="2021-01-30T18:14:00Z">
            <w:rPr>
              <w:ins w:id="3976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54348079" w14:textId="7D317DD1" w:rsidR="008F0FEB" w:rsidRPr="00E00CFF" w:rsidRDefault="008F0FEB">
      <w:pPr>
        <w:rPr>
          <w:ins w:id="3977" w:author="Ademola Igbalajobi" w:date="2021-01-29T13:45:00Z"/>
          <w:rFonts w:ascii="Arial Narrow" w:hAnsi="Arial Narrow"/>
          <w:sz w:val="20"/>
          <w:szCs w:val="20"/>
          <w:rPrChange w:id="3978" w:author="Ademola Igbalajobi" w:date="2021-01-30T18:14:00Z">
            <w:rPr>
              <w:ins w:id="3979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6EB4AF49" w14:textId="24B5872C" w:rsidR="008F0FEB" w:rsidRPr="00E00CFF" w:rsidRDefault="008F0FEB">
      <w:pPr>
        <w:rPr>
          <w:ins w:id="3980" w:author="Ademola Igbalajobi" w:date="2021-01-29T13:45:00Z"/>
          <w:rFonts w:ascii="Arial Narrow" w:hAnsi="Arial Narrow"/>
          <w:sz w:val="20"/>
          <w:szCs w:val="20"/>
          <w:rPrChange w:id="3981" w:author="Ademola Igbalajobi" w:date="2021-01-30T18:14:00Z">
            <w:rPr>
              <w:ins w:id="3982" w:author="Ademola Igbalajobi" w:date="2021-01-29T13:45:00Z"/>
              <w:rFonts w:ascii="Arial Narrow" w:hAnsi="Arial Narrow"/>
              <w:sz w:val="24"/>
              <w:szCs w:val="24"/>
            </w:rPr>
          </w:rPrChange>
        </w:rPr>
      </w:pPr>
    </w:p>
    <w:p w14:paraId="630F5C01" w14:textId="77777777" w:rsidR="008F0FEB" w:rsidRPr="00E00CFF" w:rsidRDefault="008F0FEB">
      <w:pPr>
        <w:rPr>
          <w:rFonts w:ascii="Arial Narrow" w:hAnsi="Arial Narrow"/>
          <w:sz w:val="20"/>
          <w:szCs w:val="20"/>
          <w:rPrChange w:id="3983" w:author="Ademola Igbalajobi" w:date="2021-01-30T18:14:00Z">
            <w:rPr>
              <w:rFonts w:ascii="Arial Narrow" w:hAnsi="Arial Narrow"/>
              <w:sz w:val="24"/>
              <w:szCs w:val="24"/>
            </w:rPr>
          </w:rPrChange>
        </w:rPr>
      </w:pPr>
    </w:p>
    <w:p w14:paraId="69C2593F" w14:textId="5FE6BD05" w:rsidR="007B495F" w:rsidRPr="00E00CFF" w:rsidRDefault="007B495F">
      <w:pPr>
        <w:rPr>
          <w:rFonts w:ascii="Arial Narrow" w:hAnsi="Arial Narrow"/>
          <w:sz w:val="20"/>
          <w:szCs w:val="20"/>
          <w:rPrChange w:id="3984" w:author="Ademola Igbalajobi" w:date="2021-01-30T18:14:00Z">
            <w:rPr>
              <w:rFonts w:ascii="Arial Narrow" w:hAnsi="Arial Narrow"/>
              <w:sz w:val="24"/>
              <w:szCs w:val="24"/>
            </w:rPr>
          </w:rPrChange>
        </w:rPr>
      </w:pPr>
    </w:p>
    <w:p w14:paraId="31EE61AD" w14:textId="345F1387" w:rsidR="007B495F" w:rsidRDefault="007B495F">
      <w:pPr>
        <w:rPr>
          <w:ins w:id="3985" w:author="Ademola Igbalajobi" w:date="2021-01-31T08:12:00Z"/>
          <w:rFonts w:ascii="Arial Narrow" w:hAnsi="Arial Narrow"/>
          <w:sz w:val="20"/>
          <w:szCs w:val="20"/>
        </w:rPr>
      </w:pPr>
    </w:p>
    <w:p w14:paraId="3E7CE255" w14:textId="5803AADF" w:rsidR="001E3238" w:rsidRDefault="001E3238">
      <w:pPr>
        <w:rPr>
          <w:ins w:id="3986" w:author="Ademola Igbalajobi" w:date="2021-01-31T08:12:00Z"/>
          <w:rFonts w:ascii="Arial Narrow" w:hAnsi="Arial Narrow"/>
          <w:sz w:val="20"/>
          <w:szCs w:val="20"/>
        </w:rPr>
      </w:pPr>
    </w:p>
    <w:p w14:paraId="1FBF1E9B" w14:textId="77777777" w:rsidR="001E3238" w:rsidRDefault="001E3238">
      <w:pPr>
        <w:rPr>
          <w:ins w:id="3987" w:author="TEMP" w:date="2021-03-01T07:50:00Z"/>
          <w:rFonts w:ascii="Arial Narrow" w:hAnsi="Arial Narrow"/>
          <w:sz w:val="20"/>
          <w:szCs w:val="20"/>
        </w:rPr>
      </w:pPr>
    </w:p>
    <w:p w14:paraId="0230AC78" w14:textId="77777777" w:rsidR="00523677" w:rsidRDefault="00523677">
      <w:pPr>
        <w:rPr>
          <w:ins w:id="3988" w:author="TEMP" w:date="2021-03-01T07:50:00Z"/>
          <w:rFonts w:ascii="Arial Narrow" w:hAnsi="Arial Narrow"/>
          <w:sz w:val="20"/>
          <w:szCs w:val="20"/>
        </w:rPr>
      </w:pPr>
    </w:p>
    <w:p w14:paraId="205537F6" w14:textId="77777777" w:rsidR="00523677" w:rsidRDefault="00523677">
      <w:pPr>
        <w:rPr>
          <w:ins w:id="3989" w:author="TEMP" w:date="2021-03-01T07:50:00Z"/>
          <w:rFonts w:ascii="Arial Narrow" w:hAnsi="Arial Narrow"/>
          <w:sz w:val="20"/>
          <w:szCs w:val="20"/>
        </w:rPr>
      </w:pPr>
    </w:p>
    <w:p w14:paraId="00508CF9" w14:textId="77777777" w:rsidR="00523677" w:rsidRDefault="00523677">
      <w:pPr>
        <w:rPr>
          <w:ins w:id="3990" w:author="TEMP" w:date="2021-03-01T07:50:00Z"/>
          <w:rFonts w:ascii="Arial Narrow" w:hAnsi="Arial Narrow"/>
          <w:sz w:val="20"/>
          <w:szCs w:val="20"/>
        </w:rPr>
      </w:pPr>
    </w:p>
    <w:p w14:paraId="2D3CE435" w14:textId="77777777" w:rsidR="00523677" w:rsidRDefault="00523677">
      <w:pPr>
        <w:rPr>
          <w:ins w:id="3991" w:author="TEMP" w:date="2021-03-01T07:50:00Z"/>
          <w:rFonts w:ascii="Arial Narrow" w:hAnsi="Arial Narrow"/>
          <w:sz w:val="20"/>
          <w:szCs w:val="20"/>
        </w:rPr>
      </w:pPr>
    </w:p>
    <w:p w14:paraId="140B7E21" w14:textId="77777777" w:rsidR="00523677" w:rsidRPr="00E00CFF" w:rsidRDefault="00523677">
      <w:pPr>
        <w:rPr>
          <w:rFonts w:ascii="Arial Narrow" w:hAnsi="Arial Narrow"/>
          <w:sz w:val="20"/>
          <w:szCs w:val="20"/>
          <w:rPrChange w:id="3992" w:author="Ademola Igbalajobi" w:date="2021-01-30T18:14:00Z">
            <w:rPr>
              <w:rFonts w:ascii="Arial Narrow" w:hAnsi="Arial Narrow"/>
              <w:sz w:val="24"/>
              <w:szCs w:val="24"/>
            </w:rPr>
          </w:rPrChange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1"/>
        <w:gridCol w:w="2251"/>
        <w:gridCol w:w="2657"/>
        <w:gridCol w:w="3206"/>
        <w:gridCol w:w="3150"/>
      </w:tblGrid>
      <w:tr w:rsidR="007C1408" w:rsidRPr="00E00CFF" w14:paraId="47C41062" w14:textId="77777777" w:rsidTr="001C1600">
        <w:trPr>
          <w:tblHeader/>
        </w:trPr>
        <w:tc>
          <w:tcPr>
            <w:tcW w:w="1151" w:type="dxa"/>
          </w:tcPr>
          <w:p w14:paraId="5263AD30" w14:textId="77777777" w:rsidR="007C1408" w:rsidRPr="00E00CFF" w:rsidRDefault="007C1408">
            <w:pPr>
              <w:pStyle w:val="NoSpacing"/>
              <w:jc w:val="center"/>
              <w:rPr>
                <w:ins w:id="3993" w:author="Ademola Igbalajobi" w:date="2021-01-30T18:13:00Z"/>
                <w:rFonts w:ascii="Arial Narrow" w:hAnsi="Arial Narrow"/>
                <w:b/>
                <w:sz w:val="20"/>
                <w:szCs w:val="20"/>
                <w:rPrChange w:id="3994" w:author="Ademola Igbalajobi" w:date="2021-01-30T18:14:00Z">
                  <w:rPr>
                    <w:ins w:id="3995" w:author="Ademola Igbalajobi" w:date="2021-01-30T18:13:00Z"/>
                    <w:rFonts w:ascii="Arial Narrow" w:hAnsi="Arial Narrow"/>
                    <w:b/>
                    <w:szCs w:val="24"/>
                  </w:rPr>
                </w:rPrChange>
              </w:rPr>
            </w:pPr>
            <w:ins w:id="3996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3997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lastRenderedPageBreak/>
                <w:t>MAIN MENU</w:t>
              </w:r>
            </w:ins>
          </w:p>
          <w:p w14:paraId="19C97CD4" w14:textId="54F7E77F" w:rsidR="007C1408" w:rsidRPr="00E00CFF" w:rsidRDefault="007C1408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  <w:rPrChange w:id="3998" w:author="Ademola Igbalajobi" w:date="2021-01-30T18:14:00Z">
                  <w:rPr>
                    <w:rFonts w:ascii="Arial Narrow" w:hAnsi="Arial Narrow"/>
                    <w:b/>
                    <w:szCs w:val="24"/>
                  </w:rPr>
                </w:rPrChange>
              </w:rPr>
              <w:pPrChange w:id="3999" w:author="Ademola Igbalajobi" w:date="2021-01-30T18:13:00Z">
                <w:pPr>
                  <w:pStyle w:val="NoSpacing"/>
                </w:pPr>
              </w:pPrChange>
            </w:pPr>
            <w:ins w:id="4000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4001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ITEM</w:t>
              </w:r>
            </w:ins>
          </w:p>
        </w:tc>
        <w:tc>
          <w:tcPr>
            <w:tcW w:w="2251" w:type="dxa"/>
          </w:tcPr>
          <w:p w14:paraId="61C69C9E" w14:textId="49CBFCEB" w:rsidR="007C1408" w:rsidRPr="00E00CFF" w:rsidRDefault="007C1408" w:rsidP="007C1408">
            <w:pPr>
              <w:pStyle w:val="NoSpacing"/>
              <w:rPr>
                <w:rFonts w:ascii="Arial Narrow" w:hAnsi="Arial Narrow"/>
                <w:b/>
                <w:sz w:val="20"/>
                <w:szCs w:val="20"/>
                <w:rPrChange w:id="4002" w:author="Ademola Igbalajobi" w:date="2021-01-30T18:14:00Z">
                  <w:rPr>
                    <w:rFonts w:ascii="Arial Narrow" w:hAnsi="Arial Narrow"/>
                    <w:b/>
                    <w:szCs w:val="24"/>
                  </w:rPr>
                </w:rPrChange>
              </w:rPr>
            </w:pPr>
            <w:ins w:id="4003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4004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LEVEL 1</w:t>
              </w:r>
            </w:ins>
            <w:del w:id="4005" w:author="Ademola Igbalajobi" w:date="2021-01-30T18:13:00Z">
              <w:r w:rsidRPr="00E00CFF" w:rsidDel="008F67AB">
                <w:rPr>
                  <w:rFonts w:ascii="Arial Narrow" w:hAnsi="Arial Narrow"/>
                  <w:b/>
                  <w:sz w:val="20"/>
                  <w:szCs w:val="20"/>
                  <w:rPrChange w:id="4006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LEVEL 1</w:delText>
              </w:r>
            </w:del>
          </w:p>
        </w:tc>
        <w:tc>
          <w:tcPr>
            <w:tcW w:w="2657" w:type="dxa"/>
          </w:tcPr>
          <w:p w14:paraId="1B733DCE" w14:textId="2CF26A88" w:rsidR="007C1408" w:rsidRPr="00E00CFF" w:rsidRDefault="007C1408" w:rsidP="007C1408">
            <w:pPr>
              <w:pStyle w:val="NoSpacing"/>
              <w:rPr>
                <w:rFonts w:ascii="Arial Narrow" w:hAnsi="Arial Narrow"/>
                <w:b/>
                <w:sz w:val="20"/>
                <w:szCs w:val="20"/>
                <w:rPrChange w:id="4007" w:author="Ademola Igbalajobi" w:date="2021-01-30T18:14:00Z">
                  <w:rPr>
                    <w:rFonts w:ascii="Arial Narrow" w:hAnsi="Arial Narrow"/>
                    <w:b/>
                    <w:szCs w:val="24"/>
                  </w:rPr>
                </w:rPrChange>
              </w:rPr>
            </w:pPr>
            <w:ins w:id="4008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4009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LEVEL2</w:t>
              </w:r>
            </w:ins>
            <w:del w:id="4010" w:author="Ademola Igbalajobi" w:date="2021-01-30T18:13:00Z">
              <w:r w:rsidRPr="00E00CFF" w:rsidDel="008F67AB">
                <w:rPr>
                  <w:rFonts w:ascii="Arial Narrow" w:hAnsi="Arial Narrow"/>
                  <w:b/>
                  <w:sz w:val="20"/>
                  <w:szCs w:val="20"/>
                  <w:rPrChange w:id="4011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LEVEL2</w:delText>
              </w:r>
            </w:del>
          </w:p>
        </w:tc>
        <w:tc>
          <w:tcPr>
            <w:tcW w:w="3206" w:type="dxa"/>
          </w:tcPr>
          <w:p w14:paraId="2F16CA99" w14:textId="3AE149D2" w:rsidR="007C1408" w:rsidRPr="00E00CFF" w:rsidRDefault="007C1408" w:rsidP="007C1408">
            <w:pPr>
              <w:pStyle w:val="NoSpacing"/>
              <w:rPr>
                <w:rFonts w:ascii="Arial Narrow" w:hAnsi="Arial Narrow"/>
                <w:b/>
                <w:sz w:val="20"/>
                <w:szCs w:val="20"/>
                <w:rPrChange w:id="4012" w:author="Ademola Igbalajobi" w:date="2021-01-30T18:14:00Z">
                  <w:rPr>
                    <w:rFonts w:ascii="Arial Narrow" w:hAnsi="Arial Narrow"/>
                    <w:b/>
                    <w:szCs w:val="24"/>
                  </w:rPr>
                </w:rPrChange>
              </w:rPr>
            </w:pPr>
            <w:ins w:id="4013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4014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LEVEL3</w:t>
              </w:r>
            </w:ins>
            <w:del w:id="4015" w:author="Ademola Igbalajobi" w:date="2021-01-30T18:13:00Z">
              <w:r w:rsidRPr="00E00CFF" w:rsidDel="008F67AB">
                <w:rPr>
                  <w:rFonts w:ascii="Arial Narrow" w:hAnsi="Arial Narrow"/>
                  <w:b/>
                  <w:sz w:val="20"/>
                  <w:szCs w:val="20"/>
                  <w:rPrChange w:id="4016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LEVEL3</w:delText>
              </w:r>
            </w:del>
          </w:p>
        </w:tc>
        <w:tc>
          <w:tcPr>
            <w:tcW w:w="3150" w:type="dxa"/>
          </w:tcPr>
          <w:p w14:paraId="1867235B" w14:textId="13D6D663" w:rsidR="007C1408" w:rsidRPr="00E00CFF" w:rsidRDefault="007C1408" w:rsidP="007C1408">
            <w:pPr>
              <w:pStyle w:val="NoSpacing"/>
              <w:rPr>
                <w:rFonts w:ascii="Arial Narrow" w:hAnsi="Arial Narrow"/>
                <w:b/>
                <w:sz w:val="20"/>
                <w:szCs w:val="20"/>
                <w:rPrChange w:id="4017" w:author="Ademola Igbalajobi" w:date="2021-01-30T18:14:00Z">
                  <w:rPr>
                    <w:rFonts w:ascii="Arial Narrow" w:hAnsi="Arial Narrow"/>
                    <w:b/>
                    <w:szCs w:val="24"/>
                  </w:rPr>
                </w:rPrChange>
              </w:rPr>
            </w:pPr>
            <w:ins w:id="4018" w:author="Ademola Igbalajobi" w:date="2021-01-30T18:13:00Z">
              <w:r w:rsidRPr="00E00CFF">
                <w:rPr>
                  <w:rFonts w:ascii="Arial Narrow" w:hAnsi="Arial Narrow"/>
                  <w:b/>
                  <w:sz w:val="20"/>
                  <w:szCs w:val="20"/>
                  <w:rPrChange w:id="4019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t>COMMENTS</w:t>
              </w:r>
            </w:ins>
            <w:del w:id="4020" w:author="Ademola Igbalajobi" w:date="2021-01-30T18:13:00Z">
              <w:r w:rsidRPr="00E00CFF" w:rsidDel="008F67AB">
                <w:rPr>
                  <w:rFonts w:ascii="Arial Narrow" w:hAnsi="Arial Narrow"/>
                  <w:b/>
                  <w:sz w:val="20"/>
                  <w:szCs w:val="20"/>
                  <w:rPrChange w:id="4021" w:author="Ademola Igbalajobi" w:date="2021-01-30T18:14:00Z">
                    <w:rPr>
                      <w:rFonts w:ascii="Arial Narrow" w:hAnsi="Arial Narrow"/>
                      <w:b/>
                      <w:szCs w:val="24"/>
                    </w:rPr>
                  </w:rPrChange>
                </w:rPr>
                <w:delText>COMMENTS</w:delText>
              </w:r>
            </w:del>
          </w:p>
        </w:tc>
      </w:tr>
      <w:tr w:rsidR="00F24B72" w:rsidRPr="00E00CFF" w14:paraId="6164B481" w14:textId="77777777" w:rsidTr="00F24B72">
        <w:trPr>
          <w:trHeight w:val="345"/>
          <w:tblHeader/>
          <w:ins w:id="4022" w:author="TEMP" w:date="2021-03-01T07:45:00Z"/>
        </w:trPr>
        <w:tc>
          <w:tcPr>
            <w:tcW w:w="1151" w:type="dxa"/>
            <w:vMerge w:val="restart"/>
          </w:tcPr>
          <w:p w14:paraId="1FAE2F1C" w14:textId="77777777" w:rsidR="00F24B72" w:rsidRPr="00E00CFF" w:rsidRDefault="00F24B72">
            <w:pPr>
              <w:pStyle w:val="NoSpacing"/>
              <w:jc w:val="center"/>
              <w:rPr>
                <w:ins w:id="4023" w:author="TEMP" w:date="2021-03-01T07:45:00Z"/>
                <w:rFonts w:ascii="Arial Narrow" w:hAnsi="Arial Narrow"/>
                <w:b/>
                <w:sz w:val="20"/>
                <w:szCs w:val="20"/>
                <w:rPrChange w:id="4024" w:author="Ademola Igbalajobi" w:date="2021-01-30T18:14:00Z">
                  <w:rPr>
                    <w:ins w:id="4025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251" w:type="dxa"/>
            <w:vMerge w:val="restart"/>
          </w:tcPr>
          <w:p w14:paraId="3822663D" w14:textId="77777777" w:rsidR="00F24B72" w:rsidRPr="00F24B72" w:rsidRDefault="00F24B72" w:rsidP="007C1408">
            <w:pPr>
              <w:pStyle w:val="NoSpacing"/>
              <w:rPr>
                <w:ins w:id="4026" w:author="TEMP" w:date="2021-03-01T07:55:00Z"/>
                <w:rFonts w:ascii="Arial Narrow" w:hAnsi="Arial Narrow"/>
                <w:sz w:val="20"/>
                <w:szCs w:val="20"/>
                <w:rPrChange w:id="4027" w:author="TEMP" w:date="2021-03-01T07:59:00Z">
                  <w:rPr>
                    <w:ins w:id="4028" w:author="TEMP" w:date="2021-03-01T07:5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</w:pPr>
            <w:ins w:id="4029" w:author="TEMP" w:date="2021-03-01T07:48:00Z">
              <w:r w:rsidRPr="00F24B72">
                <w:rPr>
                  <w:rFonts w:ascii="Arial Narrow" w:hAnsi="Arial Narrow"/>
                  <w:sz w:val="20"/>
                  <w:szCs w:val="20"/>
                  <w:rPrChange w:id="4030" w:author="TEMP" w:date="2021-03-01T07:59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Fund Wallet</w:t>
              </w:r>
            </w:ins>
          </w:p>
          <w:p w14:paraId="1AB8FBD1" w14:textId="77777777" w:rsidR="00F24B72" w:rsidRDefault="00F24B72" w:rsidP="007C1408">
            <w:pPr>
              <w:pStyle w:val="NoSpacing"/>
              <w:rPr>
                <w:ins w:id="4031" w:author="TEMP" w:date="2021-03-01T07:55:00Z"/>
                <w:rFonts w:ascii="Arial Narrow" w:hAnsi="Arial Narrow"/>
                <w:b/>
                <w:sz w:val="20"/>
                <w:szCs w:val="20"/>
              </w:rPr>
            </w:pPr>
          </w:p>
          <w:p w14:paraId="78520AA1" w14:textId="6B651EC1" w:rsidR="00F24B72" w:rsidRPr="00E00CFF" w:rsidRDefault="00F24B72" w:rsidP="007C1408">
            <w:pPr>
              <w:pStyle w:val="NoSpacing"/>
              <w:rPr>
                <w:ins w:id="4032" w:author="TEMP" w:date="2021-03-01T07:45:00Z"/>
                <w:rFonts w:ascii="Arial Narrow" w:hAnsi="Arial Narrow"/>
                <w:b/>
                <w:sz w:val="20"/>
                <w:szCs w:val="20"/>
                <w:rPrChange w:id="4033" w:author="Ademola Igbalajobi" w:date="2021-01-30T18:14:00Z">
                  <w:rPr>
                    <w:ins w:id="4034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657" w:type="dxa"/>
          </w:tcPr>
          <w:p w14:paraId="7E6EAAEF" w14:textId="36E0C418" w:rsidR="00F24B72" w:rsidRPr="00F24B72" w:rsidRDefault="00F24B72" w:rsidP="007C1408">
            <w:pPr>
              <w:pStyle w:val="NoSpacing"/>
              <w:rPr>
                <w:ins w:id="4035" w:author="TEMP" w:date="2021-03-01T07:45:00Z"/>
                <w:rFonts w:ascii="Arial Narrow" w:hAnsi="Arial Narrow"/>
                <w:sz w:val="20"/>
                <w:szCs w:val="20"/>
                <w:rPrChange w:id="4036" w:author="TEMP" w:date="2021-03-01T07:59:00Z">
                  <w:rPr>
                    <w:ins w:id="4037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</w:pPr>
            <w:ins w:id="4038" w:author="TEMP" w:date="2021-03-01T07:59:00Z">
              <w:r w:rsidRPr="00F24B72">
                <w:rPr>
                  <w:rFonts w:ascii="Arial Narrow" w:hAnsi="Arial Narrow"/>
                  <w:sz w:val="20"/>
                  <w:szCs w:val="20"/>
                  <w:rPrChange w:id="4039" w:author="TEMP" w:date="2021-03-01T07:59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>USSD</w:t>
              </w:r>
            </w:ins>
          </w:p>
        </w:tc>
        <w:tc>
          <w:tcPr>
            <w:tcW w:w="3206" w:type="dxa"/>
          </w:tcPr>
          <w:p w14:paraId="795C5F85" w14:textId="77777777" w:rsidR="00F24B72" w:rsidRPr="000A1F8B" w:rsidRDefault="00F24B72" w:rsidP="000A1F8B">
            <w:pPr>
              <w:pStyle w:val="NoSpacing"/>
              <w:numPr>
                <w:ilvl w:val="0"/>
                <w:numId w:val="40"/>
              </w:numPr>
              <w:rPr>
                <w:ins w:id="4040" w:author="TEMP" w:date="2021-03-01T08:00:00Z"/>
                <w:rFonts w:ascii="Arial Narrow" w:hAnsi="Arial Narrow"/>
                <w:sz w:val="20"/>
                <w:szCs w:val="20"/>
                <w:rPrChange w:id="4041" w:author="TEMP" w:date="2021-03-01T08:02:00Z">
                  <w:rPr>
                    <w:ins w:id="4042" w:author="TEMP" w:date="2021-03-01T08:00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043" w:author="TEMP" w:date="2021-03-01T08:02:00Z">
                <w:pPr>
                  <w:pStyle w:val="NoSpacing"/>
                </w:pPr>
              </w:pPrChange>
            </w:pPr>
            <w:ins w:id="4044" w:author="TEMP" w:date="2021-03-01T08:00:00Z">
              <w:r w:rsidRPr="000A1F8B">
                <w:rPr>
                  <w:rFonts w:ascii="Arial Narrow" w:hAnsi="Arial Narrow"/>
                  <w:sz w:val="20"/>
                  <w:szCs w:val="20"/>
                  <w:rPrChange w:id="4045" w:author="TEMP" w:date="2021-03-01T08:02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Select bank</w:t>
              </w:r>
            </w:ins>
          </w:p>
          <w:p w14:paraId="77E30F4E" w14:textId="77777777" w:rsidR="00F24B72" w:rsidRDefault="00F24B72" w:rsidP="000A1F8B">
            <w:pPr>
              <w:pStyle w:val="NoSpacing"/>
              <w:numPr>
                <w:ilvl w:val="0"/>
                <w:numId w:val="40"/>
              </w:numPr>
              <w:rPr>
                <w:ins w:id="4046" w:author="TEMP" w:date="2021-03-01T08:16:00Z"/>
                <w:rFonts w:ascii="Arial Narrow" w:hAnsi="Arial Narrow"/>
                <w:sz w:val="20"/>
                <w:szCs w:val="20"/>
              </w:rPr>
              <w:pPrChange w:id="4047" w:author="TEMP" w:date="2021-03-01T08:02:00Z">
                <w:pPr>
                  <w:pStyle w:val="NoSpacing"/>
                </w:pPr>
              </w:pPrChange>
            </w:pPr>
            <w:ins w:id="4048" w:author="TEMP" w:date="2021-03-01T08:00:00Z">
              <w:r w:rsidRPr="000A1F8B">
                <w:rPr>
                  <w:rFonts w:ascii="Arial Narrow" w:hAnsi="Arial Narrow"/>
                  <w:sz w:val="20"/>
                  <w:szCs w:val="20"/>
                  <w:rPrChange w:id="4049" w:author="TEMP" w:date="2021-03-01T08:02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Enter amount</w:t>
              </w:r>
            </w:ins>
          </w:p>
          <w:p w14:paraId="234806B5" w14:textId="7661D696" w:rsidR="00173214" w:rsidRPr="000A1F8B" w:rsidRDefault="00173214" w:rsidP="000A1F8B">
            <w:pPr>
              <w:pStyle w:val="NoSpacing"/>
              <w:numPr>
                <w:ilvl w:val="0"/>
                <w:numId w:val="40"/>
              </w:numPr>
              <w:rPr>
                <w:ins w:id="4050" w:author="TEMP" w:date="2021-03-01T08:00:00Z"/>
                <w:rFonts w:ascii="Arial Narrow" w:hAnsi="Arial Narrow"/>
                <w:sz w:val="20"/>
                <w:szCs w:val="20"/>
                <w:rPrChange w:id="4051" w:author="TEMP" w:date="2021-03-01T08:02:00Z">
                  <w:rPr>
                    <w:ins w:id="4052" w:author="TEMP" w:date="2021-03-01T08:00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053" w:author="TEMP" w:date="2021-03-01T08:02:00Z">
                <w:pPr>
                  <w:pStyle w:val="NoSpacing"/>
                </w:pPr>
              </w:pPrChange>
            </w:pPr>
            <w:ins w:id="4054" w:author="TEMP" w:date="2021-03-01T08:16:00Z">
              <w:r>
                <w:rPr>
                  <w:rFonts w:ascii="Arial Narrow" w:hAnsi="Arial Narrow"/>
                  <w:sz w:val="20"/>
                  <w:szCs w:val="20"/>
                </w:rPr>
                <w:t>Enter PIN</w:t>
              </w:r>
            </w:ins>
            <w:bookmarkStart w:id="4055" w:name="_GoBack"/>
            <w:bookmarkEnd w:id="4055"/>
          </w:p>
          <w:p w14:paraId="76A09B1E" w14:textId="0E128773" w:rsidR="00F24B72" w:rsidRPr="000A1F8B" w:rsidRDefault="00F24B72" w:rsidP="007C1408">
            <w:pPr>
              <w:pStyle w:val="NoSpacing"/>
              <w:rPr>
                <w:ins w:id="4056" w:author="TEMP" w:date="2021-03-01T07:45:00Z"/>
                <w:rFonts w:ascii="Arial Narrow" w:hAnsi="Arial Narrow"/>
                <w:sz w:val="20"/>
                <w:szCs w:val="20"/>
                <w:rPrChange w:id="4057" w:author="TEMP" w:date="2021-03-01T08:11:00Z">
                  <w:rPr>
                    <w:ins w:id="4058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3150" w:type="dxa"/>
          </w:tcPr>
          <w:p w14:paraId="5C62E442" w14:textId="77777777" w:rsidR="00F24B72" w:rsidRDefault="000A1F8B" w:rsidP="000A1F8B">
            <w:pPr>
              <w:pStyle w:val="NoSpacing"/>
              <w:numPr>
                <w:ilvl w:val="0"/>
                <w:numId w:val="40"/>
              </w:numPr>
              <w:rPr>
                <w:ins w:id="4059" w:author="TEMP" w:date="2021-03-01T08:07:00Z"/>
                <w:rFonts w:ascii="Arial Narrow" w:hAnsi="Arial Narrow"/>
                <w:sz w:val="20"/>
                <w:szCs w:val="20"/>
              </w:rPr>
              <w:pPrChange w:id="4060" w:author="TEMP" w:date="2021-03-01T08:07:00Z">
                <w:pPr>
                  <w:pStyle w:val="NoSpacing"/>
                </w:pPr>
              </w:pPrChange>
            </w:pPr>
            <w:ins w:id="4061" w:author="TEMP" w:date="2021-03-01T08:03:00Z">
              <w:r w:rsidRPr="000A1F8B">
                <w:rPr>
                  <w:rFonts w:ascii="Arial Narrow" w:hAnsi="Arial Narrow"/>
                  <w:sz w:val="20"/>
                  <w:szCs w:val="20"/>
                  <w:rPrChange w:id="4062" w:author="TEMP" w:date="2021-03-01T08:06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Message</w:t>
              </w:r>
            </w:ins>
            <w:ins w:id="4063" w:author="TEMP" w:date="2021-03-01T08:04:00Z">
              <w:r w:rsidRPr="000A1F8B">
                <w:rPr>
                  <w:rFonts w:ascii="Arial Narrow" w:hAnsi="Arial Narrow"/>
                  <w:sz w:val="20"/>
                  <w:szCs w:val="20"/>
                  <w:rPrChange w:id="4064" w:author="TEMP" w:date="2021-03-01T08:06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 xml:space="preserve"> displays ‘’thank you for choosing this service, kindly follow the instructions in the </w:t>
              </w:r>
            </w:ins>
            <w:ins w:id="4065" w:author="TEMP" w:date="2021-03-01T08:06:00Z">
              <w:r w:rsidRPr="000A1F8B">
                <w:rPr>
                  <w:rFonts w:ascii="Arial Narrow" w:hAnsi="Arial Narrow"/>
                  <w:sz w:val="20"/>
                  <w:szCs w:val="20"/>
                  <w:rPrChange w:id="4066" w:author="TEMP" w:date="2021-03-01T08:06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SMS sent to your phone</w:t>
              </w:r>
            </w:ins>
            <w:ins w:id="4067" w:author="TEMP" w:date="2021-03-01T08:07:00Z">
              <w:r>
                <w:rPr>
                  <w:rFonts w:ascii="Arial Narrow" w:hAnsi="Arial Narrow"/>
                  <w:sz w:val="20"/>
                  <w:szCs w:val="20"/>
                </w:rPr>
                <w:t>’’</w:t>
              </w:r>
            </w:ins>
          </w:p>
          <w:p w14:paraId="729279F4" w14:textId="77777777" w:rsidR="000A1F8B" w:rsidRDefault="000A1F8B" w:rsidP="000A1F8B">
            <w:pPr>
              <w:pStyle w:val="NoSpacing"/>
              <w:numPr>
                <w:ilvl w:val="0"/>
                <w:numId w:val="40"/>
              </w:numPr>
              <w:rPr>
                <w:ins w:id="4068" w:author="TEMP" w:date="2021-03-01T08:07:00Z"/>
                <w:rFonts w:ascii="Arial Narrow" w:hAnsi="Arial Narrow"/>
                <w:sz w:val="20"/>
                <w:szCs w:val="20"/>
              </w:rPr>
              <w:pPrChange w:id="4069" w:author="TEMP" w:date="2021-03-01T08:07:00Z">
                <w:pPr>
                  <w:pStyle w:val="NoSpacing"/>
                </w:pPr>
              </w:pPrChange>
            </w:pPr>
            <w:ins w:id="4070" w:author="TEMP" w:date="2021-03-01T08:07:00Z">
              <w:r>
                <w:rPr>
                  <w:rFonts w:ascii="Arial Narrow" w:hAnsi="Arial Narrow"/>
                  <w:sz w:val="20"/>
                  <w:szCs w:val="20"/>
                </w:rPr>
                <w:t>User click on the link directly</w:t>
              </w:r>
            </w:ins>
          </w:p>
          <w:p w14:paraId="0A6BB753" w14:textId="7EC0C08C" w:rsidR="000A1F8B" w:rsidRPr="000A1F8B" w:rsidRDefault="000A1F8B" w:rsidP="000A1F8B">
            <w:pPr>
              <w:pStyle w:val="NoSpacing"/>
              <w:numPr>
                <w:ilvl w:val="0"/>
                <w:numId w:val="40"/>
              </w:numPr>
              <w:rPr>
                <w:ins w:id="4071" w:author="TEMP" w:date="2021-03-01T07:45:00Z"/>
                <w:rFonts w:ascii="Arial Narrow" w:hAnsi="Arial Narrow"/>
                <w:sz w:val="20"/>
                <w:szCs w:val="20"/>
                <w:rPrChange w:id="4072" w:author="TEMP" w:date="2021-03-01T08:06:00Z">
                  <w:rPr>
                    <w:ins w:id="4073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074" w:author="TEMP" w:date="2021-03-01T08:07:00Z">
                <w:pPr>
                  <w:pStyle w:val="NoSpacing"/>
                </w:pPr>
              </w:pPrChange>
            </w:pPr>
            <w:ins w:id="4075" w:author="TEMP" w:date="2021-03-01T08:07:00Z">
              <w:r>
                <w:rPr>
                  <w:rFonts w:ascii="Arial Narrow" w:hAnsi="Arial Narrow"/>
                  <w:sz w:val="20"/>
                  <w:szCs w:val="20"/>
                </w:rPr>
                <w:t>User can copy out the link and dial</w:t>
              </w:r>
            </w:ins>
          </w:p>
        </w:tc>
      </w:tr>
      <w:tr w:rsidR="00F24B72" w:rsidRPr="00E00CFF" w14:paraId="358C6591" w14:textId="77777777" w:rsidTr="001C1600">
        <w:trPr>
          <w:trHeight w:val="345"/>
          <w:tblHeader/>
          <w:ins w:id="4076" w:author="TEMP" w:date="2021-03-01T07:45:00Z"/>
        </w:trPr>
        <w:tc>
          <w:tcPr>
            <w:tcW w:w="1151" w:type="dxa"/>
            <w:vMerge/>
          </w:tcPr>
          <w:p w14:paraId="0E2EDE55" w14:textId="785D7654" w:rsidR="00F24B72" w:rsidRPr="00E00CFF" w:rsidRDefault="00F24B72">
            <w:pPr>
              <w:pStyle w:val="NoSpacing"/>
              <w:jc w:val="center"/>
              <w:rPr>
                <w:ins w:id="4077" w:author="TEMP" w:date="2021-03-01T07:45:00Z"/>
                <w:rFonts w:ascii="Arial Narrow" w:hAnsi="Arial Narrow"/>
                <w:b/>
                <w:sz w:val="20"/>
                <w:szCs w:val="20"/>
                <w:rPrChange w:id="4078" w:author="Ademola Igbalajobi" w:date="2021-01-30T18:14:00Z">
                  <w:rPr>
                    <w:ins w:id="4079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251" w:type="dxa"/>
            <w:vMerge/>
          </w:tcPr>
          <w:p w14:paraId="37142378" w14:textId="77777777" w:rsidR="00F24B72" w:rsidRDefault="00F24B72" w:rsidP="007C1408">
            <w:pPr>
              <w:pStyle w:val="NoSpacing"/>
              <w:rPr>
                <w:ins w:id="4080" w:author="TEMP" w:date="2021-03-01T07:48:00Z"/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657" w:type="dxa"/>
          </w:tcPr>
          <w:p w14:paraId="1AA17C1A" w14:textId="3E4E42A5" w:rsidR="00F24B72" w:rsidRPr="00F24B72" w:rsidRDefault="00F24B72" w:rsidP="007C1408">
            <w:pPr>
              <w:pStyle w:val="NoSpacing"/>
              <w:rPr>
                <w:ins w:id="4081" w:author="TEMP" w:date="2021-03-01T07:49:00Z"/>
                <w:rFonts w:ascii="Arial Narrow" w:hAnsi="Arial Narrow"/>
                <w:sz w:val="20"/>
                <w:szCs w:val="20"/>
                <w:rPrChange w:id="4082" w:author="TEMP" w:date="2021-03-01T07:59:00Z">
                  <w:rPr>
                    <w:ins w:id="4083" w:author="TEMP" w:date="2021-03-01T07:49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</w:pPr>
            <w:ins w:id="4084" w:author="TEMP" w:date="2021-03-01T07:59:00Z">
              <w:r w:rsidRPr="00F24B72">
                <w:rPr>
                  <w:rFonts w:ascii="Arial Narrow" w:hAnsi="Arial Narrow"/>
                  <w:sz w:val="20"/>
                  <w:szCs w:val="20"/>
                  <w:rPrChange w:id="4085" w:author="TEMP" w:date="2021-03-01T07:59:00Z">
                    <w:rPr>
                      <w:rFonts w:ascii="Arial Narrow" w:hAnsi="Arial Narrow"/>
                      <w:sz w:val="20"/>
                      <w:szCs w:val="20"/>
                    </w:rPr>
                  </w:rPrChange>
                </w:rPr>
                <w:t>Third Party</w:t>
              </w:r>
            </w:ins>
          </w:p>
        </w:tc>
        <w:tc>
          <w:tcPr>
            <w:tcW w:w="3206" w:type="dxa"/>
          </w:tcPr>
          <w:p w14:paraId="13C611BD" w14:textId="77777777" w:rsidR="00F24B72" w:rsidRPr="000A1F8B" w:rsidRDefault="000A1F8B" w:rsidP="000A1F8B">
            <w:pPr>
              <w:pStyle w:val="NoSpacing"/>
              <w:numPr>
                <w:ilvl w:val="0"/>
                <w:numId w:val="40"/>
              </w:numPr>
              <w:rPr>
                <w:ins w:id="4086" w:author="TEMP" w:date="2021-03-01T08:08:00Z"/>
                <w:rFonts w:ascii="Arial Narrow" w:hAnsi="Arial Narrow"/>
                <w:sz w:val="20"/>
                <w:szCs w:val="20"/>
                <w:rPrChange w:id="4087" w:author="TEMP" w:date="2021-03-01T08:11:00Z">
                  <w:rPr>
                    <w:ins w:id="4088" w:author="TEMP" w:date="2021-03-01T08:08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089" w:author="TEMP" w:date="2021-03-01T08:11:00Z">
                <w:pPr>
                  <w:pStyle w:val="NoSpacing"/>
                </w:pPr>
              </w:pPrChange>
            </w:pPr>
            <w:ins w:id="4090" w:author="TEMP" w:date="2021-03-01T08:08:00Z">
              <w:r w:rsidRPr="000A1F8B">
                <w:rPr>
                  <w:rFonts w:ascii="Arial Narrow" w:hAnsi="Arial Narrow"/>
                  <w:sz w:val="20"/>
                  <w:szCs w:val="20"/>
                  <w:rPrChange w:id="4091" w:author="TEMP" w:date="2021-03-01T08:11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Enter phone number</w:t>
              </w:r>
            </w:ins>
          </w:p>
          <w:p w14:paraId="2A74165F" w14:textId="77777777" w:rsidR="000A1F8B" w:rsidRPr="000A1F8B" w:rsidRDefault="000A1F8B" w:rsidP="000A1F8B">
            <w:pPr>
              <w:pStyle w:val="NoSpacing"/>
              <w:numPr>
                <w:ilvl w:val="0"/>
                <w:numId w:val="40"/>
              </w:numPr>
              <w:rPr>
                <w:ins w:id="4092" w:author="TEMP" w:date="2021-03-01T08:10:00Z"/>
                <w:rFonts w:ascii="Arial Narrow" w:hAnsi="Arial Narrow"/>
                <w:sz w:val="20"/>
                <w:szCs w:val="20"/>
                <w:rPrChange w:id="4093" w:author="TEMP" w:date="2021-03-01T08:11:00Z">
                  <w:rPr>
                    <w:ins w:id="4094" w:author="TEMP" w:date="2021-03-01T08:10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095" w:author="TEMP" w:date="2021-03-01T08:11:00Z">
                <w:pPr>
                  <w:pStyle w:val="NoSpacing"/>
                </w:pPr>
              </w:pPrChange>
            </w:pPr>
            <w:ins w:id="4096" w:author="TEMP" w:date="2021-03-01T08:10:00Z">
              <w:r w:rsidRPr="000A1F8B">
                <w:rPr>
                  <w:rFonts w:ascii="Arial Narrow" w:hAnsi="Arial Narrow"/>
                  <w:sz w:val="20"/>
                  <w:szCs w:val="20"/>
                  <w:rPrChange w:id="4097" w:author="TEMP" w:date="2021-03-01T08:11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Enter wallet ID</w:t>
              </w:r>
            </w:ins>
          </w:p>
          <w:p w14:paraId="7DDD3B6E" w14:textId="77777777" w:rsidR="000A1F8B" w:rsidRDefault="000A1F8B" w:rsidP="000A1F8B">
            <w:pPr>
              <w:pStyle w:val="NoSpacing"/>
              <w:numPr>
                <w:ilvl w:val="0"/>
                <w:numId w:val="40"/>
              </w:numPr>
              <w:rPr>
                <w:ins w:id="4098" w:author="TEMP" w:date="2021-03-01T08:16:00Z"/>
                <w:rFonts w:ascii="Arial Narrow" w:hAnsi="Arial Narrow"/>
                <w:sz w:val="20"/>
                <w:szCs w:val="20"/>
              </w:rPr>
              <w:pPrChange w:id="4099" w:author="TEMP" w:date="2021-03-01T08:11:00Z">
                <w:pPr>
                  <w:pStyle w:val="NoSpacing"/>
                </w:pPr>
              </w:pPrChange>
            </w:pPr>
            <w:ins w:id="4100" w:author="TEMP" w:date="2021-03-01T08:10:00Z">
              <w:r w:rsidRPr="000A1F8B">
                <w:rPr>
                  <w:rFonts w:ascii="Arial Narrow" w:hAnsi="Arial Narrow"/>
                  <w:sz w:val="20"/>
                  <w:szCs w:val="20"/>
                  <w:rPrChange w:id="4101" w:author="TEMP" w:date="2021-03-01T08:11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Enter amount</w:t>
              </w:r>
            </w:ins>
          </w:p>
          <w:p w14:paraId="4022AC30" w14:textId="6C235A31" w:rsidR="00173214" w:rsidRPr="000A1F8B" w:rsidRDefault="00173214" w:rsidP="000A1F8B">
            <w:pPr>
              <w:pStyle w:val="NoSpacing"/>
              <w:numPr>
                <w:ilvl w:val="0"/>
                <w:numId w:val="40"/>
              </w:numPr>
              <w:rPr>
                <w:ins w:id="4102" w:author="TEMP" w:date="2021-03-01T07:45:00Z"/>
                <w:rFonts w:ascii="Arial Narrow" w:hAnsi="Arial Narrow"/>
                <w:sz w:val="20"/>
                <w:szCs w:val="20"/>
                <w:rPrChange w:id="4103" w:author="TEMP" w:date="2021-03-01T08:11:00Z">
                  <w:rPr>
                    <w:ins w:id="4104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105" w:author="TEMP" w:date="2021-03-01T08:11:00Z">
                <w:pPr>
                  <w:pStyle w:val="NoSpacing"/>
                </w:pPr>
              </w:pPrChange>
            </w:pPr>
            <w:ins w:id="4106" w:author="TEMP" w:date="2021-03-01T08:16:00Z">
              <w:r>
                <w:rPr>
                  <w:rFonts w:ascii="Arial Narrow" w:hAnsi="Arial Narrow"/>
                  <w:sz w:val="20"/>
                  <w:szCs w:val="20"/>
                </w:rPr>
                <w:t>Enter PIN</w:t>
              </w:r>
            </w:ins>
          </w:p>
        </w:tc>
        <w:tc>
          <w:tcPr>
            <w:tcW w:w="3150" w:type="dxa"/>
          </w:tcPr>
          <w:p w14:paraId="55B2B2C3" w14:textId="381BC60D" w:rsidR="00F24B72" w:rsidRPr="00173214" w:rsidRDefault="00173214" w:rsidP="00173214">
            <w:pPr>
              <w:pStyle w:val="NoSpacing"/>
              <w:numPr>
                <w:ilvl w:val="0"/>
                <w:numId w:val="40"/>
              </w:numPr>
              <w:rPr>
                <w:ins w:id="4107" w:author="TEMP" w:date="2021-03-01T08:11:00Z"/>
                <w:rFonts w:ascii="Arial Narrow" w:hAnsi="Arial Narrow"/>
                <w:sz w:val="20"/>
                <w:szCs w:val="20"/>
                <w:rPrChange w:id="4108" w:author="TEMP" w:date="2021-03-01T08:14:00Z">
                  <w:rPr>
                    <w:ins w:id="4109" w:author="TEMP" w:date="2021-03-01T08:11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110" w:author="TEMP" w:date="2021-03-01T08:14:00Z">
                <w:pPr>
                  <w:pStyle w:val="NoSpacing"/>
                </w:pPr>
              </w:pPrChange>
            </w:pPr>
            <w:ins w:id="4111" w:author="TEMP" w:date="2021-03-01T08:14:00Z">
              <w:r w:rsidRPr="00173214">
                <w:rPr>
                  <w:rFonts w:ascii="Arial Narrow" w:hAnsi="Arial Narrow"/>
                  <w:sz w:val="20"/>
                  <w:szCs w:val="20"/>
                  <w:rPrChange w:id="4112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Third</w:t>
              </w:r>
            </w:ins>
            <w:ins w:id="4113" w:author="TEMP" w:date="2021-03-01T08:11:00Z">
              <w:r w:rsidR="000A1F8B" w:rsidRPr="00173214">
                <w:rPr>
                  <w:rFonts w:ascii="Arial Narrow" w:hAnsi="Arial Narrow"/>
                  <w:sz w:val="20"/>
                  <w:szCs w:val="20"/>
                  <w:rPrChange w:id="4114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 xml:space="preserve"> party </w:t>
              </w:r>
            </w:ins>
            <w:ins w:id="4115" w:author="TEMP" w:date="2021-03-01T08:14:00Z">
              <w:r w:rsidRPr="00173214">
                <w:rPr>
                  <w:rFonts w:ascii="Arial Narrow" w:hAnsi="Arial Narrow"/>
                  <w:sz w:val="20"/>
                  <w:szCs w:val="20"/>
                  <w:rPrChange w:id="4116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receives</w:t>
              </w:r>
            </w:ins>
            <w:ins w:id="4117" w:author="TEMP" w:date="2021-03-01T08:11:00Z">
              <w:r w:rsidR="000A1F8B" w:rsidRPr="00173214">
                <w:rPr>
                  <w:rFonts w:ascii="Arial Narrow" w:hAnsi="Arial Narrow"/>
                  <w:sz w:val="20"/>
                  <w:szCs w:val="20"/>
                  <w:rPrChange w:id="4118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 xml:space="preserve"> a message</w:t>
              </w:r>
              <w:r w:rsidRPr="00173214">
                <w:rPr>
                  <w:rFonts w:ascii="Arial Narrow" w:hAnsi="Arial Narrow"/>
                  <w:sz w:val="20"/>
                  <w:szCs w:val="20"/>
                  <w:rPrChange w:id="4119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 xml:space="preserve"> that contains payment link.</w:t>
              </w:r>
            </w:ins>
          </w:p>
          <w:p w14:paraId="655AF8CB" w14:textId="77777777" w:rsidR="00173214" w:rsidRPr="00173214" w:rsidRDefault="00173214" w:rsidP="00173214">
            <w:pPr>
              <w:pStyle w:val="NoSpacing"/>
              <w:numPr>
                <w:ilvl w:val="0"/>
                <w:numId w:val="40"/>
              </w:numPr>
              <w:rPr>
                <w:ins w:id="4120" w:author="TEMP" w:date="2021-03-01T08:12:00Z"/>
                <w:rFonts w:ascii="Arial Narrow" w:hAnsi="Arial Narrow"/>
                <w:sz w:val="20"/>
                <w:szCs w:val="20"/>
                <w:rPrChange w:id="4121" w:author="TEMP" w:date="2021-03-01T08:14:00Z">
                  <w:rPr>
                    <w:ins w:id="4122" w:author="TEMP" w:date="2021-03-01T08:12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123" w:author="TEMP" w:date="2021-03-01T08:14:00Z">
                <w:pPr>
                  <w:pStyle w:val="NoSpacing"/>
                </w:pPr>
              </w:pPrChange>
            </w:pPr>
            <w:ins w:id="4124" w:author="TEMP" w:date="2021-03-01T08:12:00Z">
              <w:r w:rsidRPr="00173214">
                <w:rPr>
                  <w:rFonts w:ascii="Arial Narrow" w:hAnsi="Arial Narrow"/>
                  <w:sz w:val="20"/>
                  <w:szCs w:val="20"/>
                  <w:rPrChange w:id="4125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Link directs user to inline.</w:t>
              </w:r>
            </w:ins>
          </w:p>
          <w:p w14:paraId="403AF0A6" w14:textId="77777777" w:rsidR="00173214" w:rsidRDefault="00173214" w:rsidP="00173214">
            <w:pPr>
              <w:pStyle w:val="NoSpacing"/>
              <w:numPr>
                <w:ilvl w:val="0"/>
                <w:numId w:val="40"/>
              </w:numPr>
              <w:rPr>
                <w:ins w:id="4126" w:author="TEMP" w:date="2021-03-01T08:15:00Z"/>
                <w:rFonts w:ascii="Arial Narrow" w:hAnsi="Arial Narrow"/>
                <w:sz w:val="20"/>
                <w:szCs w:val="20"/>
              </w:rPr>
              <w:pPrChange w:id="4127" w:author="TEMP" w:date="2021-03-01T08:14:00Z">
                <w:pPr>
                  <w:pStyle w:val="NoSpacing"/>
                </w:pPr>
              </w:pPrChange>
            </w:pPr>
            <w:ins w:id="4128" w:author="TEMP" w:date="2021-03-01T08:13:00Z">
              <w:r w:rsidRPr="00173214">
                <w:rPr>
                  <w:rFonts w:ascii="Arial Narrow" w:hAnsi="Arial Narrow"/>
                  <w:sz w:val="20"/>
                  <w:szCs w:val="20"/>
                  <w:rPrChange w:id="4129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User select channel to fund from</w:t>
              </w:r>
            </w:ins>
          </w:p>
          <w:p w14:paraId="51016971" w14:textId="5FC0ADED" w:rsidR="00173214" w:rsidRPr="00173214" w:rsidRDefault="00173214" w:rsidP="00173214">
            <w:pPr>
              <w:pStyle w:val="NoSpacing"/>
              <w:numPr>
                <w:ilvl w:val="0"/>
                <w:numId w:val="40"/>
              </w:numPr>
              <w:rPr>
                <w:ins w:id="4130" w:author="TEMP" w:date="2021-03-01T08:13:00Z"/>
                <w:rFonts w:ascii="Arial Narrow" w:hAnsi="Arial Narrow"/>
                <w:sz w:val="20"/>
                <w:szCs w:val="20"/>
                <w:rPrChange w:id="4131" w:author="TEMP" w:date="2021-03-01T08:14:00Z">
                  <w:rPr>
                    <w:ins w:id="4132" w:author="TEMP" w:date="2021-03-01T08:13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133" w:author="TEMP" w:date="2021-03-01T08:14:00Z">
                <w:pPr>
                  <w:pStyle w:val="NoSpacing"/>
                </w:pPr>
              </w:pPrChange>
            </w:pPr>
            <w:ins w:id="4134" w:author="TEMP" w:date="2021-03-01T08:15:00Z">
              <w:r>
                <w:rPr>
                  <w:rFonts w:ascii="Arial Narrow" w:hAnsi="Arial Narrow"/>
                  <w:sz w:val="20"/>
                  <w:szCs w:val="20"/>
                </w:rPr>
                <w:t>Transaction successful</w:t>
              </w:r>
            </w:ins>
          </w:p>
          <w:p w14:paraId="0D3496DD" w14:textId="370597C5" w:rsidR="00173214" w:rsidRPr="00E00CFF" w:rsidRDefault="00173214" w:rsidP="00173214">
            <w:pPr>
              <w:pStyle w:val="NoSpacing"/>
              <w:numPr>
                <w:ilvl w:val="0"/>
                <w:numId w:val="40"/>
              </w:numPr>
              <w:rPr>
                <w:ins w:id="4135" w:author="TEMP" w:date="2021-03-01T07:45:00Z"/>
                <w:rFonts w:ascii="Arial Narrow" w:hAnsi="Arial Narrow"/>
                <w:b/>
                <w:sz w:val="20"/>
                <w:szCs w:val="20"/>
                <w:rPrChange w:id="4136" w:author="Ademola Igbalajobi" w:date="2021-01-30T18:14:00Z">
                  <w:rPr>
                    <w:ins w:id="4137" w:author="TEMP" w:date="2021-03-01T07:45:00Z"/>
                    <w:rFonts w:ascii="Arial Narrow" w:hAnsi="Arial Narrow"/>
                    <w:b/>
                    <w:sz w:val="20"/>
                    <w:szCs w:val="20"/>
                  </w:rPr>
                </w:rPrChange>
              </w:rPr>
              <w:pPrChange w:id="4138" w:author="TEMP" w:date="2021-03-01T08:14:00Z">
                <w:pPr>
                  <w:pStyle w:val="NoSpacing"/>
                </w:pPr>
              </w:pPrChange>
            </w:pPr>
            <w:ins w:id="4139" w:author="TEMP" w:date="2021-03-01T08:13:00Z">
              <w:r w:rsidRPr="00173214">
                <w:rPr>
                  <w:rFonts w:ascii="Arial Narrow" w:hAnsi="Arial Narrow"/>
                  <w:sz w:val="20"/>
                  <w:szCs w:val="20"/>
                  <w:rPrChange w:id="4140" w:author="TEMP" w:date="2021-03-01T08:14:00Z">
                    <w:rPr>
                      <w:rFonts w:ascii="Arial Narrow" w:hAnsi="Arial Narrow"/>
                      <w:b/>
                      <w:sz w:val="20"/>
                      <w:szCs w:val="20"/>
                    </w:rPr>
                  </w:rPrChange>
                </w:rPr>
                <w:t>User account is credited</w:t>
              </w:r>
            </w:ins>
          </w:p>
        </w:tc>
      </w:tr>
      <w:tr w:rsidR="001E3238" w:rsidRPr="00E00CFF" w14:paraId="45F33FBF" w14:textId="77777777" w:rsidTr="001E3238">
        <w:trPr>
          <w:trHeight w:val="563"/>
        </w:trPr>
        <w:tc>
          <w:tcPr>
            <w:tcW w:w="1151" w:type="dxa"/>
            <w:vMerge w:val="restart"/>
          </w:tcPr>
          <w:p w14:paraId="56B3087D" w14:textId="2DC1BFC5" w:rsidR="001E3238" w:rsidRPr="00E00CFF" w:rsidRDefault="001E3238" w:rsidP="007C1408">
            <w:pPr>
              <w:pStyle w:val="NoSpacing"/>
              <w:rPr>
                <w:rFonts w:ascii="Arial Narrow" w:hAnsi="Arial Narrow"/>
                <w:sz w:val="20"/>
                <w:szCs w:val="20"/>
                <w:rPrChange w:id="414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2251" w:type="dxa"/>
            <w:vMerge w:val="restart"/>
          </w:tcPr>
          <w:p w14:paraId="2D597E3A" w14:textId="5917DF1B" w:rsidR="001E3238" w:rsidRPr="00E00CFF" w:rsidRDefault="001E3238" w:rsidP="007C1408">
            <w:pPr>
              <w:pStyle w:val="NoSpacing"/>
              <w:rPr>
                <w:rFonts w:ascii="Arial Narrow" w:hAnsi="Arial Narrow"/>
                <w:sz w:val="20"/>
                <w:szCs w:val="20"/>
                <w:rPrChange w:id="4142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r w:rsidRPr="00E00CFF">
              <w:rPr>
                <w:rFonts w:ascii="Arial Narrow" w:hAnsi="Arial Narrow"/>
                <w:sz w:val="20"/>
                <w:szCs w:val="20"/>
                <w:rPrChange w:id="4143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  <w:t>Create wallet</w:t>
            </w:r>
          </w:p>
        </w:tc>
        <w:tc>
          <w:tcPr>
            <w:tcW w:w="2657" w:type="dxa"/>
          </w:tcPr>
          <w:p w14:paraId="03D6EF3F" w14:textId="2FF18EE8" w:rsidR="001E3238" w:rsidRPr="00E00CFF" w:rsidDel="001E3238" w:rsidRDefault="001E3238">
            <w:pPr>
              <w:pStyle w:val="NoSpacing"/>
              <w:rPr>
                <w:del w:id="4144" w:author="Ademola Igbalajobi" w:date="2021-01-31T08:16:00Z"/>
                <w:rFonts w:ascii="Arial Narrow" w:hAnsi="Arial Narrow"/>
                <w:sz w:val="20"/>
                <w:szCs w:val="20"/>
                <w:rPrChange w:id="4145" w:author="Ademola Igbalajobi" w:date="2021-01-30T18:14:00Z">
                  <w:rPr>
                    <w:del w:id="4146" w:author="Ademola Igbalajobi" w:date="2021-01-31T08:16:00Z"/>
                    <w:rFonts w:ascii="Arial Narrow" w:hAnsi="Arial Narrow"/>
                    <w:szCs w:val="24"/>
                  </w:rPr>
                </w:rPrChange>
              </w:rPr>
              <w:pPrChange w:id="4147" w:author="Ademola Igbalajobi" w:date="2021-01-31T08:16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  <w:del w:id="4148" w:author="Ademola Igbalajobi" w:date="2021-01-31T08:16:00Z">
              <w:r w:rsidRPr="00E00CFF" w:rsidDel="001E3238">
                <w:rPr>
                  <w:rFonts w:ascii="Arial Narrow" w:hAnsi="Arial Narrow"/>
                  <w:sz w:val="20"/>
                  <w:szCs w:val="20"/>
                  <w:rPrChange w:id="4149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Enter FirstName</w:delText>
              </w:r>
            </w:del>
          </w:p>
          <w:p w14:paraId="67A4EE98" w14:textId="37116C9B" w:rsidR="001E3238" w:rsidRPr="00E00CFF" w:rsidDel="001E3238" w:rsidRDefault="001E3238">
            <w:pPr>
              <w:pStyle w:val="NoSpacing"/>
              <w:rPr>
                <w:del w:id="4150" w:author="Ademola Igbalajobi" w:date="2021-01-31T08:16:00Z"/>
                <w:rFonts w:ascii="Arial Narrow" w:hAnsi="Arial Narrow"/>
                <w:sz w:val="20"/>
                <w:szCs w:val="20"/>
                <w:rPrChange w:id="4151" w:author="Ademola Igbalajobi" w:date="2021-01-30T18:14:00Z">
                  <w:rPr>
                    <w:del w:id="4152" w:author="Ademola Igbalajobi" w:date="2021-01-31T08:16:00Z"/>
                    <w:rFonts w:ascii="Arial Narrow" w:hAnsi="Arial Narrow"/>
                    <w:szCs w:val="24"/>
                  </w:rPr>
                </w:rPrChange>
              </w:rPr>
              <w:pPrChange w:id="4153" w:author="Ademola Igbalajobi" w:date="2021-01-31T08:16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  <w:del w:id="4154" w:author="Ademola Igbalajobi" w:date="2021-01-31T08:16:00Z">
              <w:r w:rsidRPr="00E00CFF" w:rsidDel="001E3238">
                <w:rPr>
                  <w:rFonts w:ascii="Arial Narrow" w:hAnsi="Arial Narrow"/>
                  <w:sz w:val="20"/>
                  <w:szCs w:val="20"/>
                  <w:rPrChange w:id="4155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Enter </w:delText>
              </w:r>
            </w:del>
            <w:del w:id="4156" w:author="Ademola Igbalajobi" w:date="2021-01-30T17:20:00Z">
              <w:r w:rsidRPr="00E00CFF" w:rsidDel="00536F9F">
                <w:rPr>
                  <w:rFonts w:ascii="Arial Narrow" w:hAnsi="Arial Narrow"/>
                  <w:sz w:val="20"/>
                  <w:szCs w:val="20"/>
                  <w:rPrChange w:id="4157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LastName</w:delText>
              </w:r>
            </w:del>
          </w:p>
          <w:p w14:paraId="3D622B97" w14:textId="7E08A510" w:rsidR="001E3238" w:rsidRPr="00E00CFF" w:rsidDel="001E3238" w:rsidRDefault="001E3238">
            <w:pPr>
              <w:pStyle w:val="NoSpacing"/>
              <w:rPr>
                <w:del w:id="4158" w:author="Ademola Igbalajobi" w:date="2021-01-31T08:16:00Z"/>
                <w:rFonts w:ascii="Arial Narrow" w:hAnsi="Arial Narrow"/>
                <w:sz w:val="20"/>
                <w:szCs w:val="20"/>
                <w:rPrChange w:id="4159" w:author="Ademola Igbalajobi" w:date="2021-01-30T18:14:00Z">
                  <w:rPr>
                    <w:del w:id="4160" w:author="Ademola Igbalajobi" w:date="2021-01-31T08:16:00Z"/>
                    <w:rFonts w:ascii="Arial Narrow" w:hAnsi="Arial Narrow"/>
                    <w:szCs w:val="24"/>
                  </w:rPr>
                </w:rPrChange>
              </w:rPr>
              <w:pPrChange w:id="4161" w:author="Ademola Igbalajobi" w:date="2021-01-31T08:16:00Z">
                <w:pPr>
                  <w:pStyle w:val="NoSpacing"/>
                  <w:numPr>
                    <w:numId w:val="18"/>
                  </w:numPr>
                  <w:ind w:left="360" w:hanging="360"/>
                </w:pPr>
              </w:pPrChange>
            </w:pPr>
            <w:del w:id="4162" w:author="Ademola Igbalajobi" w:date="2021-01-31T08:16:00Z">
              <w:r w:rsidRPr="00E00CFF" w:rsidDel="001E3238">
                <w:rPr>
                  <w:rFonts w:ascii="Arial Narrow" w:hAnsi="Arial Narrow"/>
                  <w:sz w:val="20"/>
                  <w:szCs w:val="20"/>
                  <w:rPrChange w:id="4163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Enter Date of Birth</w:delText>
              </w:r>
            </w:del>
          </w:p>
          <w:p w14:paraId="5D4C303D" w14:textId="1DA57D69" w:rsidR="001E3238" w:rsidRPr="00E00CFF" w:rsidRDefault="001E3238">
            <w:pPr>
              <w:pStyle w:val="NoSpacing"/>
              <w:rPr>
                <w:rFonts w:ascii="Arial Narrow" w:hAnsi="Arial Narrow"/>
                <w:sz w:val="20"/>
                <w:szCs w:val="20"/>
                <w:rPrChange w:id="4164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del w:id="4165" w:author="Ademola Igbalajobi" w:date="2021-01-31T08:16:00Z">
              <w:r w:rsidRPr="00E00CFF" w:rsidDel="001E3238">
                <w:rPr>
                  <w:rFonts w:ascii="Arial Narrow" w:hAnsi="Arial Narrow"/>
                  <w:sz w:val="20"/>
                  <w:szCs w:val="20"/>
                  <w:rPrChange w:id="416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Select Gender</w:delText>
              </w:r>
            </w:del>
          </w:p>
        </w:tc>
        <w:tc>
          <w:tcPr>
            <w:tcW w:w="3206" w:type="dxa"/>
          </w:tcPr>
          <w:p w14:paraId="796D10B1" w14:textId="13A6E549" w:rsidR="001E3238" w:rsidRPr="00E00CFF" w:rsidDel="001E3238" w:rsidRDefault="001E3238">
            <w:pPr>
              <w:pStyle w:val="NoSpacing"/>
              <w:rPr>
                <w:del w:id="4167" w:author="Ademola Igbalajobi" w:date="2021-01-31T08:16:00Z"/>
                <w:rFonts w:ascii="Arial Narrow" w:hAnsi="Arial Narrow"/>
                <w:sz w:val="20"/>
                <w:szCs w:val="20"/>
                <w:rPrChange w:id="4168" w:author="Ademola Igbalajobi" w:date="2021-01-30T18:14:00Z">
                  <w:rPr>
                    <w:del w:id="4169" w:author="Ademola Igbalajobi" w:date="2021-01-31T08:16:00Z"/>
                    <w:rFonts w:ascii="Arial Narrow" w:hAnsi="Arial Narrow"/>
                    <w:szCs w:val="24"/>
                  </w:rPr>
                </w:rPrChange>
              </w:rPr>
              <w:pPrChange w:id="4170" w:author="Ademola Igbalajobi" w:date="2021-01-31T08:16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del w:id="4171" w:author="Ademola Igbalajobi" w:date="2021-01-31T08:16:00Z">
              <w:r w:rsidRPr="00E00CFF" w:rsidDel="001E3238">
                <w:rPr>
                  <w:rFonts w:ascii="Arial Narrow" w:hAnsi="Arial Narrow"/>
                  <w:sz w:val="20"/>
                  <w:szCs w:val="20"/>
                  <w:rPrChange w:id="4172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Create Pin</w:delText>
              </w:r>
            </w:del>
          </w:p>
          <w:p w14:paraId="68263E86" w14:textId="760D412F" w:rsidR="001E3238" w:rsidRPr="00E00CFF" w:rsidDel="001E3238" w:rsidRDefault="001E3238">
            <w:pPr>
              <w:pStyle w:val="NoSpacing"/>
              <w:rPr>
                <w:del w:id="4173" w:author="Ademola Igbalajobi" w:date="2021-01-31T08:16:00Z"/>
                <w:rFonts w:ascii="Arial Narrow" w:hAnsi="Arial Narrow"/>
                <w:sz w:val="20"/>
                <w:szCs w:val="20"/>
                <w:rPrChange w:id="4174" w:author="Ademola Igbalajobi" w:date="2021-01-30T18:14:00Z">
                  <w:rPr>
                    <w:del w:id="4175" w:author="Ademola Igbalajobi" w:date="2021-01-31T08:16:00Z"/>
                    <w:rFonts w:ascii="Arial Narrow" w:hAnsi="Arial Narrow"/>
                    <w:szCs w:val="24"/>
                  </w:rPr>
                </w:rPrChange>
              </w:rPr>
              <w:pPrChange w:id="4176" w:author="Ademola Igbalajobi" w:date="2021-01-31T08:16:00Z">
                <w:pPr>
                  <w:pStyle w:val="NoSpacing"/>
                  <w:numPr>
                    <w:numId w:val="17"/>
                  </w:numPr>
                  <w:ind w:left="360" w:hanging="360"/>
                </w:pPr>
              </w:pPrChange>
            </w:pPr>
            <w:del w:id="4177" w:author="Ademola Igbalajobi" w:date="2021-01-31T08:16:00Z">
              <w:r w:rsidRPr="00E00CFF" w:rsidDel="001E3238">
                <w:rPr>
                  <w:rFonts w:ascii="Arial Narrow" w:hAnsi="Arial Narrow"/>
                  <w:sz w:val="20"/>
                  <w:szCs w:val="20"/>
                  <w:rPrChange w:id="417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Confirm Pin</w:delText>
              </w:r>
            </w:del>
          </w:p>
          <w:p w14:paraId="4EE384B4" w14:textId="77777777" w:rsidR="001E3238" w:rsidRPr="00E00CFF" w:rsidRDefault="001E3238">
            <w:pPr>
              <w:pStyle w:val="NoSpacing"/>
              <w:rPr>
                <w:rFonts w:ascii="Arial Narrow" w:hAnsi="Arial Narrow"/>
                <w:sz w:val="20"/>
                <w:szCs w:val="20"/>
                <w:rPrChange w:id="4179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</w:p>
        </w:tc>
        <w:tc>
          <w:tcPr>
            <w:tcW w:w="3150" w:type="dxa"/>
          </w:tcPr>
          <w:p w14:paraId="1E398DFF" w14:textId="724AC8DE" w:rsidR="001E3238" w:rsidDel="001E3238" w:rsidRDefault="001E3238" w:rsidP="001E3238">
            <w:pPr>
              <w:pStyle w:val="NoSpacing"/>
              <w:rPr>
                <w:del w:id="4180" w:author="Ademola Igbalajobi" w:date="2021-01-31T08:16:00Z"/>
                <w:rFonts w:ascii="Arial Narrow" w:hAnsi="Arial Narrow"/>
                <w:i/>
                <w:iCs/>
                <w:sz w:val="20"/>
                <w:szCs w:val="20"/>
              </w:rPr>
            </w:pPr>
            <w:ins w:id="4181" w:author="Ademola Igbalajobi" w:date="2021-01-31T08:16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 xml:space="preserve">You </w:t>
              </w:r>
            </w:ins>
            <w:ins w:id="4182" w:author="Ademola Igbalajobi" w:date="2021-01-31T08:17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>are about to create a Tier 1 Wallet – Deposit or Withdraw up to NGN 50,000 per day. Maximum Balance allowed is N</w:t>
              </w:r>
            </w:ins>
            <w:ins w:id="4183" w:author="Ademola Igbalajobi" w:date="2021-01-31T08:18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>GN 300,000.</w:t>
              </w:r>
            </w:ins>
            <w:del w:id="4184" w:author="Ademola Igbalajobi" w:date="2021-01-31T08:16:00Z">
              <w:r w:rsidRPr="001E3238" w:rsidDel="001E3238">
                <w:rPr>
                  <w:rFonts w:ascii="Arial Narrow" w:hAnsi="Arial Narrow"/>
                  <w:sz w:val="20"/>
                  <w:szCs w:val="20"/>
                  <w:rPrChange w:id="4185" w:author="Ademola Igbalajobi" w:date="2021-01-31T08:18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Display all information entered after Gender for </w:delText>
              </w:r>
            </w:del>
            <w:del w:id="4186" w:author="Ademola Igbalajobi" w:date="2021-01-30T17:21:00Z">
              <w:r w:rsidRPr="001E3238" w:rsidDel="00536F9F">
                <w:rPr>
                  <w:rFonts w:ascii="Arial Narrow" w:hAnsi="Arial Narrow"/>
                  <w:sz w:val="20"/>
                  <w:szCs w:val="20"/>
                  <w:rPrChange w:id="4187" w:author="Ademola Igbalajobi" w:date="2021-01-31T08:18:00Z">
                    <w:rPr>
                      <w:rFonts w:ascii="Arial Narrow" w:hAnsi="Arial Narrow"/>
                      <w:szCs w:val="24"/>
                    </w:rPr>
                  </w:rPrChange>
                </w:rPr>
                <w:delText>confirmation</w:delText>
              </w:r>
            </w:del>
          </w:p>
          <w:p w14:paraId="610ED787" w14:textId="77777777" w:rsidR="001E3238" w:rsidRPr="001E3238" w:rsidRDefault="001E3238">
            <w:pPr>
              <w:pStyle w:val="NoSpacing"/>
              <w:numPr>
                <w:ilvl w:val="0"/>
                <w:numId w:val="9"/>
              </w:numPr>
              <w:rPr>
                <w:ins w:id="4188" w:author="Ademola Igbalajobi" w:date="2021-01-31T08:19:00Z"/>
                <w:rFonts w:ascii="Arial Narrow" w:hAnsi="Arial Narrow"/>
                <w:sz w:val="20"/>
                <w:szCs w:val="20"/>
                <w:rPrChange w:id="4189" w:author="Ademola Igbalajobi" w:date="2021-01-31T08:18:00Z">
                  <w:rPr>
                    <w:ins w:id="4190" w:author="Ademola Igbalajobi" w:date="2021-01-31T08:19:00Z"/>
                    <w:rFonts w:ascii="Arial Narrow" w:hAnsi="Arial Narrow"/>
                    <w:szCs w:val="24"/>
                  </w:rPr>
                </w:rPrChange>
              </w:rPr>
            </w:pPr>
          </w:p>
          <w:p w14:paraId="0966C07D" w14:textId="253FC97B" w:rsidR="001E3238" w:rsidRPr="00E00CFF" w:rsidRDefault="001E3238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  <w:rPrChange w:id="4191" w:author="Ademola Igbalajobi" w:date="2021-01-30T18:14:00Z">
                  <w:rPr>
                    <w:rFonts w:ascii="Arial Narrow" w:hAnsi="Arial Narrow"/>
                    <w:szCs w:val="24"/>
                  </w:rPr>
                </w:rPrChange>
              </w:rPr>
            </w:pPr>
            <w:ins w:id="4192" w:author="Ademola Igbalajobi" w:date="2021-01-31T08:19:00Z">
              <w:r w:rsidRPr="00214165">
                <w:rPr>
                  <w:rFonts w:ascii="Arial Narrow" w:hAnsi="Arial Narrow"/>
                  <w:sz w:val="20"/>
                  <w:szCs w:val="20"/>
                </w:rPr>
                <w:t>Show Cancel/ Send Options</w:t>
              </w:r>
              <w:r w:rsidRPr="00E00CFF" w:rsidDel="001E3238">
                <w:rPr>
                  <w:rFonts w:ascii="Arial Narrow" w:hAnsi="Arial Narrow"/>
                  <w:sz w:val="20"/>
                  <w:szCs w:val="20"/>
                </w:rPr>
                <w:t xml:space="preserve"> </w:t>
              </w:r>
            </w:ins>
            <w:del w:id="4193" w:author="Ademola Igbalajobi" w:date="2021-01-31T08:16:00Z">
              <w:r w:rsidRPr="00E00CFF" w:rsidDel="001E3238">
                <w:rPr>
                  <w:rFonts w:ascii="Arial Narrow" w:hAnsi="Arial Narrow"/>
                  <w:sz w:val="20"/>
                  <w:szCs w:val="20"/>
                  <w:rPrChange w:id="4194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After confirm pin display welcome message &amp; wallet ID</w:delText>
              </w:r>
            </w:del>
            <w:del w:id="4195" w:author="Ademola Igbalajobi" w:date="2021-01-29T07:39:00Z">
              <w:r w:rsidRPr="00E00CFF" w:rsidDel="004E38AD">
                <w:rPr>
                  <w:rFonts w:ascii="Arial Narrow" w:hAnsi="Arial Narrow"/>
                  <w:sz w:val="20"/>
                  <w:szCs w:val="20"/>
                  <w:rPrChange w:id="4196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>,</w:delText>
              </w:r>
            </w:del>
            <w:del w:id="4197" w:author="Ademola Igbalajobi" w:date="2021-01-30T18:45:00Z">
              <w:r w:rsidRPr="00E00CFF" w:rsidDel="00472E95">
                <w:rPr>
                  <w:rFonts w:ascii="Arial Narrow" w:hAnsi="Arial Narrow"/>
                  <w:sz w:val="20"/>
                  <w:szCs w:val="20"/>
                  <w:rPrChange w:id="4198" w:author="Ademola Igbalajobi" w:date="2021-01-30T18:14:00Z">
                    <w:rPr>
                      <w:rFonts w:ascii="Arial Narrow" w:hAnsi="Arial Narrow"/>
                      <w:szCs w:val="24"/>
                    </w:rPr>
                  </w:rPrChange>
                </w:rPr>
                <w:delText xml:space="preserve"> also send message to phone number</w:delText>
              </w:r>
            </w:del>
          </w:p>
        </w:tc>
      </w:tr>
      <w:tr w:rsidR="001E3238" w:rsidRPr="00E00CFF" w14:paraId="57C4A07A" w14:textId="77777777" w:rsidTr="001C1600">
        <w:trPr>
          <w:trHeight w:val="562"/>
        </w:trPr>
        <w:tc>
          <w:tcPr>
            <w:tcW w:w="1151" w:type="dxa"/>
            <w:vMerge/>
          </w:tcPr>
          <w:p w14:paraId="67350610" w14:textId="77777777" w:rsidR="001E3238" w:rsidRPr="00E00CFF" w:rsidRDefault="001E3238" w:rsidP="001E323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51" w:type="dxa"/>
            <w:vMerge/>
          </w:tcPr>
          <w:p w14:paraId="78367823" w14:textId="77777777" w:rsidR="001E3238" w:rsidRPr="00E00CFF" w:rsidRDefault="001E3238" w:rsidP="001E323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57" w:type="dxa"/>
          </w:tcPr>
          <w:p w14:paraId="555AFA82" w14:textId="77777777" w:rsidR="001E3238" w:rsidRPr="0040234B" w:rsidRDefault="001E3238" w:rsidP="001E3238">
            <w:pPr>
              <w:pStyle w:val="NoSpacing"/>
              <w:numPr>
                <w:ilvl w:val="0"/>
                <w:numId w:val="40"/>
              </w:numPr>
              <w:rPr>
                <w:ins w:id="4199" w:author="Ademola Igbalajobi" w:date="2021-01-31T08:16:00Z"/>
                <w:rFonts w:ascii="Arial Narrow" w:hAnsi="Arial Narrow"/>
                <w:sz w:val="20"/>
                <w:szCs w:val="20"/>
              </w:rPr>
            </w:pPr>
            <w:ins w:id="4200" w:author="Ademola Igbalajobi" w:date="2021-01-31T08:16:00Z">
              <w:r w:rsidRPr="0040234B">
                <w:rPr>
                  <w:rFonts w:ascii="Arial Narrow" w:hAnsi="Arial Narrow"/>
                  <w:sz w:val="20"/>
                  <w:szCs w:val="20"/>
                </w:rPr>
                <w:t>Enter FirstName</w:t>
              </w:r>
            </w:ins>
          </w:p>
          <w:p w14:paraId="1E4940EB" w14:textId="77777777" w:rsidR="001E3238" w:rsidRPr="0040234B" w:rsidRDefault="001E3238" w:rsidP="001E3238">
            <w:pPr>
              <w:pStyle w:val="NoSpacing"/>
              <w:numPr>
                <w:ilvl w:val="0"/>
                <w:numId w:val="40"/>
              </w:numPr>
              <w:rPr>
                <w:ins w:id="4201" w:author="Ademola Igbalajobi" w:date="2021-01-31T08:16:00Z"/>
                <w:rFonts w:ascii="Arial Narrow" w:hAnsi="Arial Narrow"/>
                <w:sz w:val="20"/>
                <w:szCs w:val="20"/>
              </w:rPr>
            </w:pPr>
            <w:ins w:id="4202" w:author="Ademola Igbalajobi" w:date="2021-01-31T08:16:00Z">
              <w:r w:rsidRPr="0040234B">
                <w:rPr>
                  <w:rFonts w:ascii="Arial Narrow" w:hAnsi="Arial Narrow"/>
                  <w:sz w:val="20"/>
                  <w:szCs w:val="20"/>
                </w:rPr>
                <w:t>Enter LastName</w:t>
              </w:r>
            </w:ins>
          </w:p>
          <w:p w14:paraId="7B4C3C3A" w14:textId="77777777" w:rsidR="001E3238" w:rsidRPr="0040234B" w:rsidRDefault="001E3238" w:rsidP="001E3238">
            <w:pPr>
              <w:pStyle w:val="NoSpacing"/>
              <w:numPr>
                <w:ilvl w:val="0"/>
                <w:numId w:val="40"/>
              </w:numPr>
              <w:rPr>
                <w:ins w:id="4203" w:author="Ademola Igbalajobi" w:date="2021-01-31T08:16:00Z"/>
                <w:rFonts w:ascii="Arial Narrow" w:hAnsi="Arial Narrow"/>
                <w:sz w:val="20"/>
                <w:szCs w:val="20"/>
              </w:rPr>
            </w:pPr>
            <w:ins w:id="4204" w:author="Ademola Igbalajobi" w:date="2021-01-31T08:16:00Z">
              <w:r w:rsidRPr="0040234B">
                <w:rPr>
                  <w:rFonts w:ascii="Arial Narrow" w:hAnsi="Arial Narrow"/>
                  <w:sz w:val="20"/>
                  <w:szCs w:val="20"/>
                </w:rPr>
                <w:t>Enter Date of Birth</w:t>
              </w:r>
            </w:ins>
          </w:p>
          <w:p w14:paraId="5CABDF3C" w14:textId="54D644F2" w:rsidR="001E3238" w:rsidRPr="001E3238" w:rsidRDefault="001E3238">
            <w:pPr>
              <w:pStyle w:val="NoSpacing"/>
              <w:numPr>
                <w:ilvl w:val="0"/>
                <w:numId w:val="40"/>
              </w:numPr>
              <w:rPr>
                <w:rFonts w:ascii="Arial Narrow" w:hAnsi="Arial Narrow"/>
                <w:sz w:val="20"/>
                <w:szCs w:val="20"/>
              </w:rPr>
            </w:pPr>
            <w:ins w:id="4205" w:author="Ademola Igbalajobi" w:date="2021-01-31T08:16:00Z">
              <w:r w:rsidRPr="0040234B">
                <w:rPr>
                  <w:rFonts w:ascii="Arial Narrow" w:hAnsi="Arial Narrow"/>
                  <w:sz w:val="20"/>
                  <w:szCs w:val="20"/>
                </w:rPr>
                <w:t>Select Gender</w:t>
              </w:r>
            </w:ins>
          </w:p>
        </w:tc>
        <w:tc>
          <w:tcPr>
            <w:tcW w:w="3206" w:type="dxa"/>
          </w:tcPr>
          <w:p w14:paraId="489FD8D6" w14:textId="77777777" w:rsidR="001E3238" w:rsidRPr="00E00CFF" w:rsidRDefault="001E3238">
            <w:pPr>
              <w:pStyle w:val="NoSpacing"/>
              <w:rPr>
                <w:rFonts w:ascii="Arial Narrow" w:hAnsi="Arial Narrow"/>
                <w:sz w:val="20"/>
                <w:szCs w:val="20"/>
              </w:rPr>
              <w:pPrChange w:id="4206" w:author="Ademola Igbalajobi" w:date="2021-01-31T08:18:00Z">
                <w:pPr>
                  <w:pStyle w:val="NoSpacing"/>
                  <w:numPr>
                    <w:numId w:val="45"/>
                  </w:numPr>
                  <w:ind w:left="360" w:hanging="360"/>
                </w:pPr>
              </w:pPrChange>
            </w:pPr>
          </w:p>
        </w:tc>
        <w:tc>
          <w:tcPr>
            <w:tcW w:w="3150" w:type="dxa"/>
          </w:tcPr>
          <w:p w14:paraId="374E73FE" w14:textId="3A08D5EC" w:rsidR="001E3238" w:rsidRPr="00E00CFF" w:rsidRDefault="001E3238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ins w:id="4207" w:author="Ademola Igbalajobi" w:date="2021-01-31T08:20:00Z">
              <w:r w:rsidRPr="00214165">
                <w:rPr>
                  <w:rFonts w:ascii="Arial Narrow" w:hAnsi="Arial Narrow"/>
                  <w:sz w:val="20"/>
                  <w:szCs w:val="20"/>
                </w:rPr>
                <w:t>Show Cancel/ Send Options</w:t>
              </w:r>
            </w:ins>
          </w:p>
        </w:tc>
      </w:tr>
      <w:tr w:rsidR="001E3238" w:rsidRPr="00E00CFF" w14:paraId="720241C9" w14:textId="77777777" w:rsidTr="001C1600">
        <w:trPr>
          <w:trHeight w:val="562"/>
        </w:trPr>
        <w:tc>
          <w:tcPr>
            <w:tcW w:w="1151" w:type="dxa"/>
            <w:vMerge/>
          </w:tcPr>
          <w:p w14:paraId="2D4D53EB" w14:textId="77777777" w:rsidR="001E3238" w:rsidRPr="00E00CFF" w:rsidRDefault="001E3238" w:rsidP="001E323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51" w:type="dxa"/>
            <w:vMerge/>
          </w:tcPr>
          <w:p w14:paraId="0A9931EB" w14:textId="77777777" w:rsidR="001E3238" w:rsidRPr="00E00CFF" w:rsidRDefault="001E3238" w:rsidP="001E323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57" w:type="dxa"/>
          </w:tcPr>
          <w:p w14:paraId="321CCC27" w14:textId="77777777" w:rsidR="001E3238" w:rsidRPr="00E00CFF" w:rsidRDefault="001E3238" w:rsidP="001E3238">
            <w:pPr>
              <w:pStyle w:val="NoSpacing"/>
              <w:numPr>
                <w:ilvl w:val="0"/>
                <w:numId w:val="40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06" w:type="dxa"/>
          </w:tcPr>
          <w:p w14:paraId="0D307C43" w14:textId="77777777" w:rsidR="001E3238" w:rsidRPr="000E693B" w:rsidRDefault="001E3238" w:rsidP="001E3238">
            <w:pPr>
              <w:pStyle w:val="NoSpacing"/>
              <w:numPr>
                <w:ilvl w:val="0"/>
                <w:numId w:val="45"/>
              </w:numPr>
              <w:rPr>
                <w:ins w:id="4208" w:author="Ademola Igbalajobi" w:date="2021-01-31T08:16:00Z"/>
                <w:rFonts w:ascii="Arial Narrow" w:hAnsi="Arial Narrow"/>
                <w:sz w:val="20"/>
                <w:szCs w:val="20"/>
              </w:rPr>
            </w:pPr>
            <w:ins w:id="4209" w:author="Ademola Igbalajobi" w:date="2021-01-31T08:16:00Z">
              <w:r w:rsidRPr="000E693B">
                <w:rPr>
                  <w:rFonts w:ascii="Arial Narrow" w:hAnsi="Arial Narrow"/>
                  <w:sz w:val="20"/>
                  <w:szCs w:val="20"/>
                </w:rPr>
                <w:t>Create Pin</w:t>
              </w:r>
            </w:ins>
          </w:p>
          <w:p w14:paraId="15D0CE76" w14:textId="67E2E7F0" w:rsidR="001E3238" w:rsidRPr="001E3238" w:rsidRDefault="001E3238">
            <w:pPr>
              <w:pStyle w:val="NoSpacing"/>
              <w:numPr>
                <w:ilvl w:val="0"/>
                <w:numId w:val="45"/>
              </w:numPr>
              <w:rPr>
                <w:rFonts w:ascii="Arial Narrow" w:hAnsi="Arial Narrow"/>
                <w:sz w:val="20"/>
                <w:szCs w:val="20"/>
              </w:rPr>
            </w:pPr>
            <w:ins w:id="4210" w:author="Ademola Igbalajobi" w:date="2021-01-31T08:16:00Z">
              <w:r w:rsidRPr="000E693B">
                <w:rPr>
                  <w:rFonts w:ascii="Arial Narrow" w:hAnsi="Arial Narrow"/>
                  <w:sz w:val="20"/>
                  <w:szCs w:val="20"/>
                </w:rPr>
                <w:t>Confirm Pin</w:t>
              </w:r>
            </w:ins>
          </w:p>
        </w:tc>
        <w:tc>
          <w:tcPr>
            <w:tcW w:w="3150" w:type="dxa"/>
          </w:tcPr>
          <w:p w14:paraId="068D33A0" w14:textId="4F3E31E2" w:rsidR="001E3238" w:rsidRPr="001E3238" w:rsidRDefault="001E3238">
            <w:pPr>
              <w:pStyle w:val="NoSpacing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ins w:id="4211" w:author="Ademola Igbalajobi" w:date="2021-01-31T08:18:00Z">
              <w:r>
                <w:rPr>
                  <w:rFonts w:ascii="Arial Narrow" w:hAnsi="Arial Narrow"/>
                  <w:i/>
                  <w:iCs/>
                  <w:sz w:val="20"/>
                  <w:szCs w:val="20"/>
                </w:rPr>
                <w:t xml:space="preserve">You have successfully registered for a Tier 1 Wallet. </w:t>
              </w:r>
              <w:r w:rsidRPr="00214165">
                <w:rPr>
                  <w:rFonts w:ascii="Arial Narrow" w:hAnsi="Arial Narrow"/>
                  <w:i/>
                  <w:iCs/>
                  <w:sz w:val="20"/>
                  <w:szCs w:val="20"/>
                </w:rPr>
                <w:t>You have chosen to retain Standing Order of NGN x,xxx to [Beneficiary Account Name] every [frequency].</w:t>
              </w:r>
            </w:ins>
          </w:p>
        </w:tc>
      </w:tr>
    </w:tbl>
    <w:p w14:paraId="4A542984" w14:textId="77777777" w:rsidR="007B495F" w:rsidRPr="00E00CFF" w:rsidRDefault="007B495F">
      <w:pPr>
        <w:rPr>
          <w:rFonts w:ascii="Arial Narrow" w:hAnsi="Arial Narrow"/>
          <w:sz w:val="20"/>
          <w:szCs w:val="20"/>
          <w:rPrChange w:id="4212" w:author="Ademola Igbalajobi" w:date="2021-01-30T18:14:00Z">
            <w:rPr>
              <w:rFonts w:ascii="Arial Narrow" w:hAnsi="Arial Narrow"/>
              <w:sz w:val="24"/>
              <w:szCs w:val="24"/>
            </w:rPr>
          </w:rPrChange>
        </w:rPr>
      </w:pPr>
    </w:p>
    <w:sectPr w:rsidR="007B495F" w:rsidRPr="00E00CFF" w:rsidSect="000B2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BD5D8" w14:textId="77777777" w:rsidR="003A449C" w:rsidRDefault="003A449C" w:rsidP="006773E6">
      <w:pPr>
        <w:spacing w:after="0" w:line="240" w:lineRule="auto"/>
      </w:pPr>
      <w:r>
        <w:separator/>
      </w:r>
    </w:p>
  </w:endnote>
  <w:endnote w:type="continuationSeparator" w:id="0">
    <w:p w14:paraId="45E385E8" w14:textId="77777777" w:rsidR="003A449C" w:rsidRDefault="003A449C" w:rsidP="0067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ED874" w14:textId="77777777" w:rsidR="003A449C" w:rsidRDefault="003A449C" w:rsidP="006773E6">
      <w:pPr>
        <w:spacing w:after="0" w:line="240" w:lineRule="auto"/>
      </w:pPr>
      <w:r>
        <w:separator/>
      </w:r>
    </w:p>
  </w:footnote>
  <w:footnote w:type="continuationSeparator" w:id="0">
    <w:p w14:paraId="38724B53" w14:textId="77777777" w:rsidR="003A449C" w:rsidRDefault="003A449C" w:rsidP="0067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CEA"/>
    <w:multiLevelType w:val="hybridMultilevel"/>
    <w:tmpl w:val="015C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41BA9"/>
    <w:multiLevelType w:val="hybridMultilevel"/>
    <w:tmpl w:val="9462F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A2C5A"/>
    <w:multiLevelType w:val="hybridMultilevel"/>
    <w:tmpl w:val="BBBA7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1A04AF"/>
    <w:multiLevelType w:val="hybridMultilevel"/>
    <w:tmpl w:val="CB0C36DE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18078C"/>
    <w:multiLevelType w:val="hybridMultilevel"/>
    <w:tmpl w:val="6B7C0632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440FAE"/>
    <w:multiLevelType w:val="hybridMultilevel"/>
    <w:tmpl w:val="FA3C6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AA521E"/>
    <w:multiLevelType w:val="hybridMultilevel"/>
    <w:tmpl w:val="DC9AA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6F46910"/>
    <w:multiLevelType w:val="hybridMultilevel"/>
    <w:tmpl w:val="D6CE5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997136F"/>
    <w:multiLevelType w:val="hybridMultilevel"/>
    <w:tmpl w:val="D6089E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BC25321"/>
    <w:multiLevelType w:val="hybridMultilevel"/>
    <w:tmpl w:val="015C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E559DA"/>
    <w:multiLevelType w:val="hybridMultilevel"/>
    <w:tmpl w:val="F9A23EB4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02C1F99"/>
    <w:multiLevelType w:val="hybridMultilevel"/>
    <w:tmpl w:val="0980E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0F0785C"/>
    <w:multiLevelType w:val="hybridMultilevel"/>
    <w:tmpl w:val="4A5E7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EB62CF"/>
    <w:multiLevelType w:val="hybridMultilevel"/>
    <w:tmpl w:val="7F381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FC617C"/>
    <w:multiLevelType w:val="hybridMultilevel"/>
    <w:tmpl w:val="41D88040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4703B3B"/>
    <w:multiLevelType w:val="hybridMultilevel"/>
    <w:tmpl w:val="5900E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5CE277E"/>
    <w:multiLevelType w:val="hybridMultilevel"/>
    <w:tmpl w:val="0980E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66F4A6C"/>
    <w:multiLevelType w:val="hybridMultilevel"/>
    <w:tmpl w:val="13AAB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6A43C49"/>
    <w:multiLevelType w:val="hybridMultilevel"/>
    <w:tmpl w:val="07A00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DED3A61"/>
    <w:multiLevelType w:val="hybridMultilevel"/>
    <w:tmpl w:val="FEE2EF54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45F15B8"/>
    <w:multiLevelType w:val="hybridMultilevel"/>
    <w:tmpl w:val="A31E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4A47B9"/>
    <w:multiLevelType w:val="hybridMultilevel"/>
    <w:tmpl w:val="A31E4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63D2A4C"/>
    <w:multiLevelType w:val="hybridMultilevel"/>
    <w:tmpl w:val="D6CE5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A633B5"/>
    <w:multiLevelType w:val="hybridMultilevel"/>
    <w:tmpl w:val="C486BD94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C730536"/>
    <w:multiLevelType w:val="hybridMultilevel"/>
    <w:tmpl w:val="2C3C7492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38F2D09"/>
    <w:multiLevelType w:val="hybridMultilevel"/>
    <w:tmpl w:val="C83ACD68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36F10936"/>
    <w:multiLevelType w:val="hybridMultilevel"/>
    <w:tmpl w:val="DACC3C4A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CE90977"/>
    <w:multiLevelType w:val="hybridMultilevel"/>
    <w:tmpl w:val="A956B166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0A0033D"/>
    <w:multiLevelType w:val="hybridMultilevel"/>
    <w:tmpl w:val="EBACC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33877B4"/>
    <w:multiLevelType w:val="hybridMultilevel"/>
    <w:tmpl w:val="4A5E7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52B331D"/>
    <w:multiLevelType w:val="hybridMultilevel"/>
    <w:tmpl w:val="00589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74033F4"/>
    <w:multiLevelType w:val="hybridMultilevel"/>
    <w:tmpl w:val="A9F6DF38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79275E7"/>
    <w:multiLevelType w:val="hybridMultilevel"/>
    <w:tmpl w:val="D6CE5444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9965266"/>
    <w:multiLevelType w:val="hybridMultilevel"/>
    <w:tmpl w:val="6A32672C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A4A44E1"/>
    <w:multiLevelType w:val="hybridMultilevel"/>
    <w:tmpl w:val="4A5E7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C3F4125"/>
    <w:multiLevelType w:val="hybridMultilevel"/>
    <w:tmpl w:val="D1A68C8E"/>
    <w:lvl w:ilvl="0" w:tplc="E2D82F1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FA06325"/>
    <w:multiLevelType w:val="hybridMultilevel"/>
    <w:tmpl w:val="B3A2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FE830E4"/>
    <w:multiLevelType w:val="hybridMultilevel"/>
    <w:tmpl w:val="4DD2F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284543A"/>
    <w:multiLevelType w:val="hybridMultilevel"/>
    <w:tmpl w:val="65E0DE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3801ABB"/>
    <w:multiLevelType w:val="hybridMultilevel"/>
    <w:tmpl w:val="DC1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EC6046"/>
    <w:multiLevelType w:val="hybridMultilevel"/>
    <w:tmpl w:val="8416B90A"/>
    <w:lvl w:ilvl="0" w:tplc="E2D82F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074CE"/>
    <w:multiLevelType w:val="hybridMultilevel"/>
    <w:tmpl w:val="3B267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2C86FBC"/>
    <w:multiLevelType w:val="hybridMultilevel"/>
    <w:tmpl w:val="FBFC78F8"/>
    <w:lvl w:ilvl="0" w:tplc="7E667D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CF3EF8"/>
    <w:multiLevelType w:val="hybridMultilevel"/>
    <w:tmpl w:val="80166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61D43AC"/>
    <w:multiLevelType w:val="hybridMultilevel"/>
    <w:tmpl w:val="DD906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B12C3D"/>
    <w:multiLevelType w:val="hybridMultilevel"/>
    <w:tmpl w:val="80244C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DB6141"/>
    <w:multiLevelType w:val="hybridMultilevel"/>
    <w:tmpl w:val="6D02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8900396"/>
    <w:multiLevelType w:val="hybridMultilevel"/>
    <w:tmpl w:val="6B26F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327742"/>
    <w:multiLevelType w:val="hybridMultilevel"/>
    <w:tmpl w:val="422A9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2"/>
  </w:num>
  <w:num w:numId="3">
    <w:abstractNumId w:val="40"/>
  </w:num>
  <w:num w:numId="4">
    <w:abstractNumId w:val="3"/>
  </w:num>
  <w:num w:numId="5">
    <w:abstractNumId w:val="14"/>
  </w:num>
  <w:num w:numId="6">
    <w:abstractNumId w:val="35"/>
  </w:num>
  <w:num w:numId="7">
    <w:abstractNumId w:val="23"/>
  </w:num>
  <w:num w:numId="8">
    <w:abstractNumId w:val="44"/>
  </w:num>
  <w:num w:numId="9">
    <w:abstractNumId w:val="19"/>
  </w:num>
  <w:num w:numId="10">
    <w:abstractNumId w:val="10"/>
  </w:num>
  <w:num w:numId="11">
    <w:abstractNumId w:val="4"/>
  </w:num>
  <w:num w:numId="12">
    <w:abstractNumId w:val="24"/>
  </w:num>
  <w:num w:numId="13">
    <w:abstractNumId w:val="27"/>
  </w:num>
  <w:num w:numId="14">
    <w:abstractNumId w:val="31"/>
  </w:num>
  <w:num w:numId="15">
    <w:abstractNumId w:val="32"/>
  </w:num>
  <w:num w:numId="16">
    <w:abstractNumId w:val="33"/>
  </w:num>
  <w:num w:numId="17">
    <w:abstractNumId w:val="26"/>
  </w:num>
  <w:num w:numId="18">
    <w:abstractNumId w:val="47"/>
  </w:num>
  <w:num w:numId="19">
    <w:abstractNumId w:val="46"/>
  </w:num>
  <w:num w:numId="20">
    <w:abstractNumId w:val="25"/>
  </w:num>
  <w:num w:numId="21">
    <w:abstractNumId w:val="37"/>
  </w:num>
  <w:num w:numId="22">
    <w:abstractNumId w:val="18"/>
  </w:num>
  <w:num w:numId="23">
    <w:abstractNumId w:val="8"/>
  </w:num>
  <w:num w:numId="24">
    <w:abstractNumId w:val="13"/>
  </w:num>
  <w:num w:numId="25">
    <w:abstractNumId w:val="38"/>
  </w:num>
  <w:num w:numId="26">
    <w:abstractNumId w:val="17"/>
  </w:num>
  <w:num w:numId="27">
    <w:abstractNumId w:val="5"/>
  </w:num>
  <w:num w:numId="28">
    <w:abstractNumId w:val="15"/>
  </w:num>
  <w:num w:numId="29">
    <w:abstractNumId w:val="6"/>
  </w:num>
  <w:num w:numId="30">
    <w:abstractNumId w:val="11"/>
  </w:num>
  <w:num w:numId="31">
    <w:abstractNumId w:val="28"/>
  </w:num>
  <w:num w:numId="32">
    <w:abstractNumId w:val="48"/>
  </w:num>
  <w:num w:numId="33">
    <w:abstractNumId w:val="16"/>
  </w:num>
  <w:num w:numId="34">
    <w:abstractNumId w:val="2"/>
  </w:num>
  <w:num w:numId="35">
    <w:abstractNumId w:val="9"/>
  </w:num>
  <w:num w:numId="36">
    <w:abstractNumId w:val="43"/>
  </w:num>
  <w:num w:numId="37">
    <w:abstractNumId w:val="34"/>
  </w:num>
  <w:num w:numId="38">
    <w:abstractNumId w:val="12"/>
  </w:num>
  <w:num w:numId="39">
    <w:abstractNumId w:val="29"/>
  </w:num>
  <w:num w:numId="40">
    <w:abstractNumId w:val="41"/>
  </w:num>
  <w:num w:numId="41">
    <w:abstractNumId w:val="20"/>
  </w:num>
  <w:num w:numId="42">
    <w:abstractNumId w:val="45"/>
  </w:num>
  <w:num w:numId="43">
    <w:abstractNumId w:val="36"/>
  </w:num>
  <w:num w:numId="44">
    <w:abstractNumId w:val="1"/>
  </w:num>
  <w:num w:numId="45">
    <w:abstractNumId w:val="21"/>
  </w:num>
  <w:num w:numId="46">
    <w:abstractNumId w:val="39"/>
  </w:num>
  <w:num w:numId="47">
    <w:abstractNumId w:val="30"/>
  </w:num>
  <w:num w:numId="48">
    <w:abstractNumId w:val="7"/>
  </w:num>
  <w:num w:numId="49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emola Igbalajobi">
    <w15:presenceInfo w15:providerId="None" w15:userId="Ademola Igbalajobi"/>
  </w15:person>
  <w15:person w15:author="TEMP">
    <w15:presenceInfo w15:providerId="None" w15:userId="TE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E5"/>
    <w:rsid w:val="0000695F"/>
    <w:rsid w:val="00025363"/>
    <w:rsid w:val="00030731"/>
    <w:rsid w:val="000354DD"/>
    <w:rsid w:val="00037069"/>
    <w:rsid w:val="00066008"/>
    <w:rsid w:val="00077169"/>
    <w:rsid w:val="00096C2C"/>
    <w:rsid w:val="000A05A8"/>
    <w:rsid w:val="000A0E16"/>
    <w:rsid w:val="000A1F8B"/>
    <w:rsid w:val="000B2E02"/>
    <w:rsid w:val="000B4F5A"/>
    <w:rsid w:val="000D51DB"/>
    <w:rsid w:val="000E5293"/>
    <w:rsid w:val="000E69E1"/>
    <w:rsid w:val="000F212A"/>
    <w:rsid w:val="0010197B"/>
    <w:rsid w:val="001026F0"/>
    <w:rsid w:val="00107389"/>
    <w:rsid w:val="00131E5C"/>
    <w:rsid w:val="00154D19"/>
    <w:rsid w:val="001551C2"/>
    <w:rsid w:val="00160A13"/>
    <w:rsid w:val="00170F31"/>
    <w:rsid w:val="00171585"/>
    <w:rsid w:val="00173214"/>
    <w:rsid w:val="00173605"/>
    <w:rsid w:val="001A7530"/>
    <w:rsid w:val="001B0D0C"/>
    <w:rsid w:val="001C1600"/>
    <w:rsid w:val="001C4A4A"/>
    <w:rsid w:val="001D0651"/>
    <w:rsid w:val="001D12F2"/>
    <w:rsid w:val="001E3238"/>
    <w:rsid w:val="001F67E9"/>
    <w:rsid w:val="0020138E"/>
    <w:rsid w:val="002025E2"/>
    <w:rsid w:val="00205261"/>
    <w:rsid w:val="00252410"/>
    <w:rsid w:val="00282683"/>
    <w:rsid w:val="002C42EE"/>
    <w:rsid w:val="002C7FA5"/>
    <w:rsid w:val="002D5C16"/>
    <w:rsid w:val="00313F0B"/>
    <w:rsid w:val="003155BC"/>
    <w:rsid w:val="0034108F"/>
    <w:rsid w:val="003536F7"/>
    <w:rsid w:val="003666B1"/>
    <w:rsid w:val="00366B3F"/>
    <w:rsid w:val="003741F7"/>
    <w:rsid w:val="00382783"/>
    <w:rsid w:val="0038459F"/>
    <w:rsid w:val="003A449C"/>
    <w:rsid w:val="003B75D6"/>
    <w:rsid w:val="003C3F7E"/>
    <w:rsid w:val="003C5AD0"/>
    <w:rsid w:val="003F256A"/>
    <w:rsid w:val="004057F3"/>
    <w:rsid w:val="004113D2"/>
    <w:rsid w:val="00411C19"/>
    <w:rsid w:val="0041377E"/>
    <w:rsid w:val="00436558"/>
    <w:rsid w:val="00436A9A"/>
    <w:rsid w:val="004562FD"/>
    <w:rsid w:val="00465548"/>
    <w:rsid w:val="00472E95"/>
    <w:rsid w:val="004C446C"/>
    <w:rsid w:val="004D59CB"/>
    <w:rsid w:val="004D6EA0"/>
    <w:rsid w:val="004E38AD"/>
    <w:rsid w:val="004F40C4"/>
    <w:rsid w:val="005120E6"/>
    <w:rsid w:val="00523677"/>
    <w:rsid w:val="0053392B"/>
    <w:rsid w:val="00536F9F"/>
    <w:rsid w:val="00537235"/>
    <w:rsid w:val="005431DD"/>
    <w:rsid w:val="00570322"/>
    <w:rsid w:val="00572B29"/>
    <w:rsid w:val="005A00C8"/>
    <w:rsid w:val="005B32D5"/>
    <w:rsid w:val="005B3E1D"/>
    <w:rsid w:val="005D2926"/>
    <w:rsid w:val="005D6F2E"/>
    <w:rsid w:val="005E288A"/>
    <w:rsid w:val="005F7B0A"/>
    <w:rsid w:val="0065654E"/>
    <w:rsid w:val="006773E6"/>
    <w:rsid w:val="006A481D"/>
    <w:rsid w:val="006A5E25"/>
    <w:rsid w:val="00761D47"/>
    <w:rsid w:val="0078123D"/>
    <w:rsid w:val="00786F39"/>
    <w:rsid w:val="007B495F"/>
    <w:rsid w:val="007C1408"/>
    <w:rsid w:val="007E1E6B"/>
    <w:rsid w:val="008037D6"/>
    <w:rsid w:val="00844C4F"/>
    <w:rsid w:val="008705E2"/>
    <w:rsid w:val="00871396"/>
    <w:rsid w:val="008720D4"/>
    <w:rsid w:val="0087490C"/>
    <w:rsid w:val="00892CDF"/>
    <w:rsid w:val="00893425"/>
    <w:rsid w:val="00896E7D"/>
    <w:rsid w:val="008A43CA"/>
    <w:rsid w:val="008D1569"/>
    <w:rsid w:val="008E4869"/>
    <w:rsid w:val="008F0FEB"/>
    <w:rsid w:val="008F61C2"/>
    <w:rsid w:val="00920002"/>
    <w:rsid w:val="00926949"/>
    <w:rsid w:val="00947B91"/>
    <w:rsid w:val="00960589"/>
    <w:rsid w:val="00965591"/>
    <w:rsid w:val="00982568"/>
    <w:rsid w:val="00996318"/>
    <w:rsid w:val="009D49E6"/>
    <w:rsid w:val="009D57F3"/>
    <w:rsid w:val="009D5CED"/>
    <w:rsid w:val="00A339A9"/>
    <w:rsid w:val="00A76D09"/>
    <w:rsid w:val="00A81341"/>
    <w:rsid w:val="00AA307A"/>
    <w:rsid w:val="00AA68AE"/>
    <w:rsid w:val="00AC0A7B"/>
    <w:rsid w:val="00AE70A8"/>
    <w:rsid w:val="00AF05A2"/>
    <w:rsid w:val="00B03FA3"/>
    <w:rsid w:val="00B11D40"/>
    <w:rsid w:val="00B35FFA"/>
    <w:rsid w:val="00B46218"/>
    <w:rsid w:val="00BB47F4"/>
    <w:rsid w:val="00BC1F20"/>
    <w:rsid w:val="00BD128B"/>
    <w:rsid w:val="00BE6A3F"/>
    <w:rsid w:val="00C32BAB"/>
    <w:rsid w:val="00C34D3B"/>
    <w:rsid w:val="00C41A4A"/>
    <w:rsid w:val="00C61F29"/>
    <w:rsid w:val="00C768E1"/>
    <w:rsid w:val="00C95F4E"/>
    <w:rsid w:val="00CA6BFD"/>
    <w:rsid w:val="00CB5423"/>
    <w:rsid w:val="00CC2C77"/>
    <w:rsid w:val="00CE120A"/>
    <w:rsid w:val="00CE705B"/>
    <w:rsid w:val="00CF23ED"/>
    <w:rsid w:val="00D06D53"/>
    <w:rsid w:val="00D07FCC"/>
    <w:rsid w:val="00D15B07"/>
    <w:rsid w:val="00D16248"/>
    <w:rsid w:val="00D24283"/>
    <w:rsid w:val="00D27BBC"/>
    <w:rsid w:val="00D32066"/>
    <w:rsid w:val="00D42FCA"/>
    <w:rsid w:val="00D61211"/>
    <w:rsid w:val="00D61B73"/>
    <w:rsid w:val="00D74CF3"/>
    <w:rsid w:val="00D84541"/>
    <w:rsid w:val="00DC1E57"/>
    <w:rsid w:val="00DC4CE5"/>
    <w:rsid w:val="00DF1A40"/>
    <w:rsid w:val="00E00CFF"/>
    <w:rsid w:val="00E01BAE"/>
    <w:rsid w:val="00E32BA9"/>
    <w:rsid w:val="00E34696"/>
    <w:rsid w:val="00E40C7B"/>
    <w:rsid w:val="00E71627"/>
    <w:rsid w:val="00EB0BEA"/>
    <w:rsid w:val="00EB2326"/>
    <w:rsid w:val="00EB4968"/>
    <w:rsid w:val="00EC744B"/>
    <w:rsid w:val="00ED7786"/>
    <w:rsid w:val="00F24B72"/>
    <w:rsid w:val="00F366D8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2AD"/>
  <w15:chartTrackingRefBased/>
  <w15:docId w15:val="{38877595-580B-403E-92DF-09A650F8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CE5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366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E6"/>
  </w:style>
  <w:style w:type="paragraph" w:styleId="Footer">
    <w:name w:val="footer"/>
    <w:basedOn w:val="Normal"/>
    <w:link w:val="FooterChar"/>
    <w:uiPriority w:val="99"/>
    <w:unhideWhenUsed/>
    <w:rsid w:val="0067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E6"/>
  </w:style>
  <w:style w:type="paragraph" w:styleId="BalloonText">
    <w:name w:val="Balloon Text"/>
    <w:basedOn w:val="Normal"/>
    <w:link w:val="BalloonTextChar"/>
    <w:uiPriority w:val="99"/>
    <w:semiHidden/>
    <w:unhideWhenUsed/>
    <w:rsid w:val="001D0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9AA3-BB30-40C2-A5EC-C67CD1A7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13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OLAKUNLE</dc:creator>
  <cp:keywords/>
  <dc:description/>
  <cp:lastModifiedBy>TEMP</cp:lastModifiedBy>
  <cp:revision>3</cp:revision>
  <dcterms:created xsi:type="dcterms:W3CDTF">2021-02-24T09:20:00Z</dcterms:created>
  <dcterms:modified xsi:type="dcterms:W3CDTF">2021-03-01T07:16:00Z</dcterms:modified>
</cp:coreProperties>
</file>